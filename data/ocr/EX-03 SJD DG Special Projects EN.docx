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12D9D" w14:textId="18064362" w:rsidR="004B564D" w:rsidRPr="00400D7A" w:rsidRDefault="002459D7" w:rsidP="002459D7">
      <w:pPr>
        <w:spacing w:after="0"/>
        <w:rPr>
          <w:rFonts w:ascii="Arial" w:hAnsi="Arial" w:cs="Arial"/>
          <w:b/>
          <w:bCs/>
        </w:rPr>
      </w:pPr>
      <w:r w:rsidRPr="00365B64">
        <w:rPr>
          <w:rFonts w:ascii="Arial" w:hAnsi="Arial" w:cs="Arial"/>
          <w:b/>
          <w:bCs/>
          <w:noProof/>
          <w:color w:val="000000"/>
          <w:shd w:val="clear" w:color="auto" w:fill="E6E6E6"/>
        </w:rPr>
        <w:drawing>
          <wp:inline distT="0" distB="0" distL="0" distR="0" wp14:anchorId="783659C1" wp14:editId="63DA6E67">
            <wp:extent cx="2124075" cy="200025"/>
            <wp:effectExtent l="0" t="0" r="0" b="0"/>
            <wp:docPr id="1" name="Picture 1" descr="This picture is the Government of Cana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is picture is the Government of Canada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4075" cy="200025"/>
                    </a:xfrm>
                    <a:prstGeom prst="rect">
                      <a:avLst/>
                    </a:prstGeom>
                    <a:noFill/>
                    <a:ln>
                      <a:noFill/>
                    </a:ln>
                  </pic:spPr>
                </pic:pic>
              </a:graphicData>
            </a:graphic>
          </wp:inline>
        </w:drawing>
      </w:r>
    </w:p>
    <w:p w14:paraId="13F2E36C" w14:textId="77777777" w:rsidR="00BB483D" w:rsidRPr="00400D7A" w:rsidRDefault="00BB483D" w:rsidP="00FF2F69">
      <w:pPr>
        <w:spacing w:before="120" w:after="120" w:line="240" w:lineRule="auto"/>
        <w:ind w:left="1440" w:right="2351"/>
        <w:jc w:val="center"/>
        <w:rPr>
          <w:rFonts w:ascii="Arial" w:hAnsi="Arial" w:cs="Arial"/>
          <w:b/>
          <w:u w:val="single"/>
        </w:rPr>
      </w:pPr>
    </w:p>
    <w:p w14:paraId="463B5384" w14:textId="16BE0C84" w:rsidR="00FE66F9" w:rsidRPr="00400D7A" w:rsidRDefault="00FE66F9" w:rsidP="00FF2F69">
      <w:pPr>
        <w:spacing w:before="120" w:after="120" w:line="240" w:lineRule="auto"/>
        <w:ind w:left="1440" w:right="2351"/>
        <w:jc w:val="center"/>
        <w:rPr>
          <w:rFonts w:ascii="Arial" w:hAnsi="Arial" w:cs="Arial"/>
          <w:b/>
          <w:u w:val="single"/>
        </w:rPr>
      </w:pPr>
      <w:r w:rsidRPr="00400D7A">
        <w:rPr>
          <w:rFonts w:ascii="Arial" w:hAnsi="Arial" w:cs="Arial"/>
          <w:b/>
          <w:u w:val="single"/>
        </w:rPr>
        <w:t>EXECUTIVE</w:t>
      </w:r>
      <w:r w:rsidRPr="00400D7A">
        <w:rPr>
          <w:rFonts w:ascii="Arial" w:hAnsi="Arial" w:cs="Arial"/>
          <w:b/>
          <w:spacing w:val="-1"/>
          <w:u w:val="single"/>
        </w:rPr>
        <w:t xml:space="preserve"> </w:t>
      </w:r>
      <w:r w:rsidRPr="00400D7A">
        <w:rPr>
          <w:rFonts w:ascii="Arial" w:hAnsi="Arial" w:cs="Arial"/>
          <w:b/>
          <w:u w:val="single"/>
        </w:rPr>
        <w:t>GROUP POSITION DESCRIPTION</w:t>
      </w:r>
    </w:p>
    <w:tbl>
      <w:tblPr>
        <w:tblStyle w:val="TableGrid"/>
        <w:tblW w:w="0" w:type="auto"/>
        <w:tblLook w:val="04A0" w:firstRow="1" w:lastRow="0" w:firstColumn="1" w:lastColumn="0" w:noHBand="0" w:noVBand="1"/>
      </w:tblPr>
      <w:tblGrid>
        <w:gridCol w:w="4765"/>
        <w:gridCol w:w="4585"/>
      </w:tblGrid>
      <w:tr w:rsidR="00B67176" w:rsidRPr="00400D7A" w14:paraId="6C469143" w14:textId="77777777" w:rsidTr="007A049C">
        <w:trPr>
          <w:trHeight w:val="288"/>
        </w:trPr>
        <w:tc>
          <w:tcPr>
            <w:tcW w:w="4765" w:type="dxa"/>
            <w:vAlign w:val="center"/>
          </w:tcPr>
          <w:p w14:paraId="7A437A0A" w14:textId="5BBB352C" w:rsidR="00B67176" w:rsidRPr="00400D7A" w:rsidRDefault="00B67176" w:rsidP="00FF2F69">
            <w:pPr>
              <w:spacing w:before="120"/>
              <w:rPr>
                <w:rFonts w:ascii="Arial" w:hAnsi="Arial" w:cs="Arial"/>
              </w:rPr>
            </w:pPr>
            <w:bookmarkStart w:id="0" w:name="_Hlk129674307"/>
            <w:r w:rsidRPr="00400D7A">
              <w:rPr>
                <w:rFonts w:ascii="Arial" w:hAnsi="Arial" w:cs="Arial"/>
              </w:rPr>
              <w:t>Position number</w:t>
            </w:r>
          </w:p>
        </w:tc>
        <w:tc>
          <w:tcPr>
            <w:tcW w:w="4585" w:type="dxa"/>
            <w:vAlign w:val="center"/>
          </w:tcPr>
          <w:p w14:paraId="09ADD164" w14:textId="77777777" w:rsidR="00B67176" w:rsidRPr="00400D7A" w:rsidRDefault="00B67176" w:rsidP="00444BCF">
            <w:pPr>
              <w:rPr>
                <w:rFonts w:ascii="Arial" w:hAnsi="Arial" w:cs="Arial"/>
              </w:rPr>
            </w:pPr>
          </w:p>
        </w:tc>
      </w:tr>
      <w:tr w:rsidR="00B67176" w:rsidRPr="00400D7A" w14:paraId="4227D99F" w14:textId="77777777" w:rsidTr="007A049C">
        <w:trPr>
          <w:trHeight w:val="288"/>
        </w:trPr>
        <w:tc>
          <w:tcPr>
            <w:tcW w:w="4765" w:type="dxa"/>
            <w:vAlign w:val="center"/>
          </w:tcPr>
          <w:p w14:paraId="0C850829" w14:textId="56CBDD18" w:rsidR="00B67176" w:rsidRPr="00400D7A" w:rsidRDefault="00B67176" w:rsidP="00444BCF">
            <w:pPr>
              <w:rPr>
                <w:rFonts w:ascii="Arial" w:hAnsi="Arial" w:cs="Arial"/>
              </w:rPr>
            </w:pPr>
            <w:r w:rsidRPr="00400D7A">
              <w:rPr>
                <w:rFonts w:ascii="Arial" w:hAnsi="Arial" w:cs="Arial"/>
              </w:rPr>
              <w:t>Position title</w:t>
            </w:r>
          </w:p>
        </w:tc>
        <w:tc>
          <w:tcPr>
            <w:tcW w:w="4585" w:type="dxa"/>
            <w:vAlign w:val="center"/>
          </w:tcPr>
          <w:p w14:paraId="6696CC48" w14:textId="37EF5E00" w:rsidR="00B67176" w:rsidRPr="00400D7A" w:rsidRDefault="00A67827" w:rsidP="00444BCF">
            <w:pPr>
              <w:rPr>
                <w:rFonts w:ascii="Arial" w:hAnsi="Arial" w:cs="Arial"/>
              </w:rPr>
            </w:pPr>
            <w:r w:rsidRPr="00400D7A">
              <w:rPr>
                <w:rFonts w:ascii="Arial" w:hAnsi="Arial" w:cs="Arial"/>
              </w:rPr>
              <w:t>Director General, Special Projects</w:t>
            </w:r>
          </w:p>
        </w:tc>
      </w:tr>
      <w:tr w:rsidR="00B67176" w:rsidRPr="00400D7A" w14:paraId="1DEBE220" w14:textId="77777777" w:rsidTr="007A049C">
        <w:trPr>
          <w:trHeight w:val="288"/>
        </w:trPr>
        <w:tc>
          <w:tcPr>
            <w:tcW w:w="4765" w:type="dxa"/>
            <w:vAlign w:val="center"/>
          </w:tcPr>
          <w:p w14:paraId="0FC9313A" w14:textId="54F495DA" w:rsidR="00B67176" w:rsidRPr="00400D7A" w:rsidRDefault="00B67176" w:rsidP="00444BCF">
            <w:pPr>
              <w:rPr>
                <w:rFonts w:ascii="Arial" w:hAnsi="Arial" w:cs="Arial"/>
              </w:rPr>
            </w:pPr>
            <w:r w:rsidRPr="00400D7A">
              <w:rPr>
                <w:rFonts w:ascii="Arial" w:hAnsi="Arial" w:cs="Arial"/>
              </w:rPr>
              <w:t xml:space="preserve">Position classification </w:t>
            </w:r>
          </w:p>
        </w:tc>
        <w:tc>
          <w:tcPr>
            <w:tcW w:w="4585" w:type="dxa"/>
            <w:vAlign w:val="center"/>
          </w:tcPr>
          <w:p w14:paraId="34723F1C" w14:textId="4062CE18" w:rsidR="00B67176" w:rsidRPr="00400D7A" w:rsidRDefault="00A67827" w:rsidP="00444BCF">
            <w:pPr>
              <w:rPr>
                <w:rFonts w:ascii="Arial" w:hAnsi="Arial" w:cs="Arial"/>
              </w:rPr>
            </w:pPr>
            <w:r w:rsidRPr="00400D7A">
              <w:rPr>
                <w:rFonts w:ascii="Arial" w:hAnsi="Arial" w:cs="Arial"/>
              </w:rPr>
              <w:t>EX-03</w:t>
            </w:r>
          </w:p>
        </w:tc>
      </w:tr>
      <w:tr w:rsidR="00CE12A8" w:rsidRPr="00400D7A" w14:paraId="2E37C8D6" w14:textId="77777777" w:rsidTr="007A049C">
        <w:trPr>
          <w:trHeight w:val="288"/>
        </w:trPr>
        <w:tc>
          <w:tcPr>
            <w:tcW w:w="4765" w:type="dxa"/>
            <w:vAlign w:val="center"/>
          </w:tcPr>
          <w:p w14:paraId="75B7F550" w14:textId="6462616B" w:rsidR="00CE12A8" w:rsidRPr="00400D7A" w:rsidRDefault="00CE12A8" w:rsidP="00444BCF">
            <w:pPr>
              <w:rPr>
                <w:rFonts w:ascii="Arial" w:hAnsi="Arial" w:cs="Arial"/>
                <w:b/>
                <w:bCs/>
              </w:rPr>
            </w:pPr>
            <w:r w:rsidRPr="00400D7A">
              <w:rPr>
                <w:rFonts w:ascii="Arial" w:hAnsi="Arial" w:cs="Arial"/>
                <w:b/>
                <w:bCs/>
              </w:rPr>
              <w:t>Job description effective date</w:t>
            </w:r>
          </w:p>
        </w:tc>
        <w:tc>
          <w:tcPr>
            <w:tcW w:w="4585" w:type="dxa"/>
            <w:vAlign w:val="center"/>
          </w:tcPr>
          <w:p w14:paraId="2D4AEB76" w14:textId="1E766969" w:rsidR="00CE12A8" w:rsidRPr="00400D7A" w:rsidRDefault="002036DB" w:rsidP="00444BCF">
            <w:pPr>
              <w:rPr>
                <w:rFonts w:ascii="Arial" w:hAnsi="Arial" w:cs="Arial"/>
              </w:rPr>
            </w:pPr>
            <w:r w:rsidRPr="00400D7A">
              <w:rPr>
                <w:rFonts w:ascii="Arial" w:hAnsi="Arial" w:cs="Arial"/>
              </w:rPr>
              <w:t>January xx, 2025</w:t>
            </w:r>
          </w:p>
        </w:tc>
      </w:tr>
      <w:tr w:rsidR="00B67176" w:rsidRPr="00400D7A" w14:paraId="20FF0900" w14:textId="77777777" w:rsidTr="007A049C">
        <w:trPr>
          <w:trHeight w:val="288"/>
        </w:trPr>
        <w:tc>
          <w:tcPr>
            <w:tcW w:w="4765" w:type="dxa"/>
            <w:vAlign w:val="center"/>
          </w:tcPr>
          <w:p w14:paraId="52173776" w14:textId="0DBB50DF" w:rsidR="00B67176" w:rsidRPr="00400D7A" w:rsidRDefault="00B67176" w:rsidP="00444BCF">
            <w:pPr>
              <w:rPr>
                <w:rFonts w:ascii="Arial" w:hAnsi="Arial" w:cs="Arial"/>
                <w:b/>
                <w:bCs/>
              </w:rPr>
            </w:pPr>
            <w:r w:rsidRPr="00400D7A">
              <w:rPr>
                <w:rFonts w:ascii="Arial" w:hAnsi="Arial" w:cs="Arial"/>
                <w:b/>
                <w:bCs/>
              </w:rPr>
              <w:t>Position Effective</w:t>
            </w:r>
            <w:r w:rsidR="00CE12A8" w:rsidRPr="00400D7A">
              <w:rPr>
                <w:rFonts w:ascii="Arial" w:hAnsi="Arial" w:cs="Arial"/>
                <w:b/>
                <w:bCs/>
              </w:rPr>
              <w:t>/Classification decision effective</w:t>
            </w:r>
            <w:r w:rsidRPr="00400D7A">
              <w:rPr>
                <w:rFonts w:ascii="Arial" w:hAnsi="Arial" w:cs="Arial"/>
                <w:b/>
                <w:bCs/>
              </w:rPr>
              <w:t xml:space="preserve"> dat</w:t>
            </w:r>
            <w:r w:rsidR="222D2877" w:rsidRPr="00400D7A">
              <w:rPr>
                <w:rFonts w:ascii="Arial" w:hAnsi="Arial" w:cs="Arial"/>
                <w:b/>
                <w:bCs/>
              </w:rPr>
              <w:t>e</w:t>
            </w:r>
          </w:p>
        </w:tc>
        <w:tc>
          <w:tcPr>
            <w:tcW w:w="4585" w:type="dxa"/>
            <w:vAlign w:val="center"/>
          </w:tcPr>
          <w:p w14:paraId="5FB795EA" w14:textId="4B5BE8B8" w:rsidR="00B67176" w:rsidRPr="00400D7A" w:rsidRDefault="002036DB" w:rsidP="00444BCF">
            <w:pPr>
              <w:rPr>
                <w:rFonts w:ascii="Arial" w:hAnsi="Arial" w:cs="Arial"/>
              </w:rPr>
            </w:pPr>
            <w:r w:rsidRPr="00365B64">
              <w:rPr>
                <w:rFonts w:ascii="Arial" w:hAnsi="Arial" w:cs="Arial"/>
              </w:rPr>
              <w:t>XXX</w:t>
            </w:r>
          </w:p>
        </w:tc>
      </w:tr>
      <w:tr w:rsidR="00B67176" w:rsidRPr="00400D7A" w14:paraId="2FF46109" w14:textId="77777777" w:rsidTr="007A049C">
        <w:trPr>
          <w:trHeight w:val="288"/>
        </w:trPr>
        <w:tc>
          <w:tcPr>
            <w:tcW w:w="4765" w:type="dxa"/>
            <w:vAlign w:val="center"/>
          </w:tcPr>
          <w:p w14:paraId="3CD97921" w14:textId="6F0EA75F" w:rsidR="00B67176" w:rsidRPr="00400D7A" w:rsidRDefault="00B67176" w:rsidP="00444BCF">
            <w:pPr>
              <w:rPr>
                <w:rFonts w:ascii="Arial" w:hAnsi="Arial" w:cs="Arial"/>
              </w:rPr>
            </w:pPr>
            <w:r w:rsidRPr="00400D7A">
              <w:rPr>
                <w:rFonts w:ascii="Arial" w:hAnsi="Arial" w:cs="Arial"/>
              </w:rPr>
              <w:t>Job Code</w:t>
            </w:r>
          </w:p>
        </w:tc>
        <w:tc>
          <w:tcPr>
            <w:tcW w:w="4585" w:type="dxa"/>
            <w:vAlign w:val="center"/>
          </w:tcPr>
          <w:p w14:paraId="7E08BAD4" w14:textId="3D91472E" w:rsidR="00B67176" w:rsidRPr="00400D7A" w:rsidRDefault="002036DB" w:rsidP="00444BCF">
            <w:pPr>
              <w:rPr>
                <w:rFonts w:ascii="Arial" w:hAnsi="Arial" w:cs="Arial"/>
              </w:rPr>
            </w:pPr>
            <w:r w:rsidRPr="00365B64">
              <w:rPr>
                <w:rFonts w:ascii="Arial" w:hAnsi="Arial" w:cs="Arial"/>
              </w:rPr>
              <w:t>XXX</w:t>
            </w:r>
          </w:p>
        </w:tc>
      </w:tr>
      <w:tr w:rsidR="00B67176" w:rsidRPr="00400D7A" w14:paraId="48AD586E" w14:textId="77777777" w:rsidTr="007A049C">
        <w:trPr>
          <w:trHeight w:val="288"/>
        </w:trPr>
        <w:tc>
          <w:tcPr>
            <w:tcW w:w="4765" w:type="dxa"/>
            <w:vAlign w:val="center"/>
          </w:tcPr>
          <w:p w14:paraId="5E98D1F1" w14:textId="4625A79C" w:rsidR="00B67176" w:rsidRPr="00365B64" w:rsidRDefault="00B67176" w:rsidP="00444BCF">
            <w:pPr>
              <w:rPr>
                <w:rFonts w:ascii="Arial" w:hAnsi="Arial" w:cs="Arial"/>
              </w:rPr>
            </w:pPr>
            <w:r w:rsidRPr="00365B64">
              <w:rPr>
                <w:rFonts w:ascii="Arial" w:hAnsi="Arial" w:cs="Arial"/>
              </w:rPr>
              <w:t xml:space="preserve">National </w:t>
            </w:r>
            <w:r w:rsidRPr="00400D7A">
              <w:rPr>
                <w:rFonts w:ascii="Arial" w:hAnsi="Arial" w:cs="Arial"/>
              </w:rPr>
              <w:t>occupational</w:t>
            </w:r>
            <w:r w:rsidRPr="00365B64">
              <w:rPr>
                <w:rFonts w:ascii="Arial" w:hAnsi="Arial" w:cs="Arial"/>
              </w:rPr>
              <w:t xml:space="preserve"> classification </w:t>
            </w:r>
          </w:p>
        </w:tc>
        <w:tc>
          <w:tcPr>
            <w:tcW w:w="4585" w:type="dxa"/>
            <w:vAlign w:val="center"/>
          </w:tcPr>
          <w:p w14:paraId="27BAE9F0" w14:textId="0630CA41" w:rsidR="00B67176" w:rsidRPr="00365B64" w:rsidRDefault="00A67827" w:rsidP="00444BCF">
            <w:pPr>
              <w:rPr>
                <w:rFonts w:ascii="Arial" w:hAnsi="Arial" w:cs="Arial"/>
              </w:rPr>
            </w:pPr>
            <w:r w:rsidRPr="00365B64">
              <w:rPr>
                <w:rFonts w:ascii="Arial" w:hAnsi="Arial" w:cs="Arial"/>
              </w:rPr>
              <w:t>411</w:t>
            </w:r>
          </w:p>
        </w:tc>
      </w:tr>
      <w:tr w:rsidR="00B67176" w:rsidRPr="00400D7A" w14:paraId="656E14F0" w14:textId="77777777" w:rsidTr="007A049C">
        <w:trPr>
          <w:trHeight w:val="288"/>
        </w:trPr>
        <w:tc>
          <w:tcPr>
            <w:tcW w:w="4765" w:type="dxa"/>
            <w:vAlign w:val="center"/>
          </w:tcPr>
          <w:p w14:paraId="4A914A01" w14:textId="6A9625DC" w:rsidR="00B67176" w:rsidRPr="00400D7A" w:rsidRDefault="00B67176" w:rsidP="00444BCF">
            <w:pPr>
              <w:rPr>
                <w:rFonts w:ascii="Arial" w:hAnsi="Arial" w:cs="Arial"/>
              </w:rPr>
            </w:pPr>
            <w:r w:rsidRPr="00400D7A">
              <w:rPr>
                <w:rFonts w:ascii="Arial" w:hAnsi="Arial" w:cs="Arial"/>
              </w:rPr>
              <w:t>Department/Agency</w:t>
            </w:r>
            <w:r w:rsidR="00834F3E" w:rsidRPr="00400D7A">
              <w:rPr>
                <w:rFonts w:ascii="Arial" w:hAnsi="Arial" w:cs="Arial"/>
              </w:rPr>
              <w:t xml:space="preserve"> Name</w:t>
            </w:r>
          </w:p>
        </w:tc>
        <w:tc>
          <w:tcPr>
            <w:tcW w:w="4585" w:type="dxa"/>
            <w:vAlign w:val="center"/>
          </w:tcPr>
          <w:p w14:paraId="42D0F5AF" w14:textId="26DE5C4E" w:rsidR="00B67176" w:rsidRPr="00400D7A" w:rsidRDefault="00A67827" w:rsidP="00444BCF">
            <w:pPr>
              <w:rPr>
                <w:rFonts w:ascii="Arial" w:hAnsi="Arial" w:cs="Arial"/>
              </w:rPr>
            </w:pPr>
            <w:r w:rsidRPr="00400D7A">
              <w:rPr>
                <w:rFonts w:ascii="Arial" w:hAnsi="Arial" w:cs="Arial"/>
              </w:rPr>
              <w:t>Employment &amp; Social Development Canada</w:t>
            </w:r>
          </w:p>
        </w:tc>
      </w:tr>
      <w:tr w:rsidR="00B67176" w:rsidRPr="00400D7A" w14:paraId="5294E1BA" w14:textId="77777777" w:rsidTr="007A049C">
        <w:trPr>
          <w:trHeight w:val="288"/>
        </w:trPr>
        <w:tc>
          <w:tcPr>
            <w:tcW w:w="4765" w:type="dxa"/>
            <w:vAlign w:val="center"/>
          </w:tcPr>
          <w:p w14:paraId="0DE0140B" w14:textId="03938232" w:rsidR="00B67176" w:rsidRPr="00400D7A" w:rsidRDefault="007A1B44" w:rsidP="00444BCF">
            <w:pPr>
              <w:rPr>
                <w:rFonts w:ascii="Arial" w:hAnsi="Arial" w:cs="Arial"/>
              </w:rPr>
            </w:pPr>
            <w:r w:rsidRPr="00400D7A">
              <w:rPr>
                <w:rFonts w:ascii="Arial" w:hAnsi="Arial" w:cs="Arial"/>
              </w:rPr>
              <w:t>Directorate</w:t>
            </w:r>
          </w:p>
        </w:tc>
        <w:tc>
          <w:tcPr>
            <w:tcW w:w="4585" w:type="dxa"/>
            <w:vAlign w:val="center"/>
          </w:tcPr>
          <w:p w14:paraId="686DAD0E" w14:textId="09649013" w:rsidR="00B67176" w:rsidRPr="00400D7A" w:rsidRDefault="00B67176" w:rsidP="00444BCF">
            <w:pPr>
              <w:rPr>
                <w:rFonts w:ascii="Arial" w:hAnsi="Arial" w:cs="Arial"/>
              </w:rPr>
            </w:pPr>
          </w:p>
        </w:tc>
      </w:tr>
      <w:tr w:rsidR="007A1B44" w:rsidRPr="00400D7A" w14:paraId="21FAA46F" w14:textId="77777777" w:rsidTr="007A049C">
        <w:trPr>
          <w:trHeight w:val="288"/>
        </w:trPr>
        <w:tc>
          <w:tcPr>
            <w:tcW w:w="4765" w:type="dxa"/>
            <w:vAlign w:val="center"/>
          </w:tcPr>
          <w:p w14:paraId="20870EB7" w14:textId="14DBBD89" w:rsidR="007A1B44" w:rsidRPr="00400D7A" w:rsidRDefault="007A1B44" w:rsidP="00444BCF">
            <w:pPr>
              <w:rPr>
                <w:rFonts w:ascii="Arial" w:hAnsi="Arial" w:cs="Arial"/>
              </w:rPr>
            </w:pPr>
            <w:r w:rsidRPr="00400D7A">
              <w:rPr>
                <w:rFonts w:ascii="Arial" w:hAnsi="Arial" w:cs="Arial"/>
              </w:rPr>
              <w:t>Branch</w:t>
            </w:r>
          </w:p>
        </w:tc>
        <w:tc>
          <w:tcPr>
            <w:tcW w:w="4585" w:type="dxa"/>
            <w:vAlign w:val="center"/>
          </w:tcPr>
          <w:p w14:paraId="784C4B88" w14:textId="77777777" w:rsidR="007A1B44" w:rsidRPr="00400D7A" w:rsidRDefault="007A1B44" w:rsidP="00444BCF">
            <w:pPr>
              <w:rPr>
                <w:rFonts w:ascii="Arial" w:hAnsi="Arial" w:cs="Arial"/>
              </w:rPr>
            </w:pPr>
          </w:p>
        </w:tc>
      </w:tr>
      <w:tr w:rsidR="00B67176" w:rsidRPr="00400D7A" w14:paraId="1679C5FF" w14:textId="77777777" w:rsidTr="007A049C">
        <w:trPr>
          <w:trHeight w:val="288"/>
        </w:trPr>
        <w:tc>
          <w:tcPr>
            <w:tcW w:w="4765" w:type="dxa"/>
            <w:vAlign w:val="center"/>
          </w:tcPr>
          <w:p w14:paraId="7FA18D2F" w14:textId="294E1609" w:rsidR="00B67176" w:rsidRPr="00400D7A" w:rsidRDefault="00B67176" w:rsidP="00444BCF">
            <w:pPr>
              <w:rPr>
                <w:rFonts w:ascii="Arial" w:hAnsi="Arial" w:cs="Arial"/>
              </w:rPr>
            </w:pPr>
            <w:r w:rsidRPr="00400D7A">
              <w:rPr>
                <w:rFonts w:ascii="Arial" w:hAnsi="Arial" w:cs="Arial"/>
              </w:rPr>
              <w:t xml:space="preserve">Supervisor position </w:t>
            </w:r>
            <w:r w:rsidR="0006600D" w:rsidRPr="00400D7A">
              <w:rPr>
                <w:rFonts w:ascii="Arial" w:hAnsi="Arial" w:cs="Arial"/>
              </w:rPr>
              <w:t>number</w:t>
            </w:r>
          </w:p>
        </w:tc>
        <w:tc>
          <w:tcPr>
            <w:tcW w:w="4585" w:type="dxa"/>
            <w:vAlign w:val="center"/>
          </w:tcPr>
          <w:p w14:paraId="73B233CA" w14:textId="77777777" w:rsidR="00B67176" w:rsidRPr="00400D7A" w:rsidRDefault="00B67176" w:rsidP="00444BCF">
            <w:pPr>
              <w:rPr>
                <w:rFonts w:ascii="Arial" w:hAnsi="Arial" w:cs="Arial"/>
              </w:rPr>
            </w:pPr>
          </w:p>
        </w:tc>
      </w:tr>
      <w:tr w:rsidR="00B67176" w:rsidRPr="00400D7A" w14:paraId="0FB21AE5" w14:textId="77777777" w:rsidTr="007A049C">
        <w:trPr>
          <w:trHeight w:val="288"/>
        </w:trPr>
        <w:tc>
          <w:tcPr>
            <w:tcW w:w="4765" w:type="dxa"/>
            <w:vAlign w:val="center"/>
          </w:tcPr>
          <w:p w14:paraId="10608A1D" w14:textId="0D4018FE" w:rsidR="00B67176" w:rsidRPr="00400D7A" w:rsidRDefault="00B67176" w:rsidP="00444BCF">
            <w:pPr>
              <w:rPr>
                <w:rFonts w:ascii="Arial" w:hAnsi="Arial" w:cs="Arial"/>
              </w:rPr>
            </w:pPr>
            <w:r w:rsidRPr="00400D7A">
              <w:rPr>
                <w:rFonts w:ascii="Arial" w:hAnsi="Arial" w:cs="Arial"/>
              </w:rPr>
              <w:t>Supervisor position title</w:t>
            </w:r>
          </w:p>
        </w:tc>
        <w:tc>
          <w:tcPr>
            <w:tcW w:w="4585" w:type="dxa"/>
            <w:vAlign w:val="center"/>
          </w:tcPr>
          <w:p w14:paraId="629F2DEF" w14:textId="77777777" w:rsidR="00B67176" w:rsidRPr="00400D7A" w:rsidRDefault="00B67176" w:rsidP="00444BCF">
            <w:pPr>
              <w:rPr>
                <w:rFonts w:ascii="Arial" w:hAnsi="Arial" w:cs="Arial"/>
              </w:rPr>
            </w:pPr>
          </w:p>
        </w:tc>
      </w:tr>
      <w:tr w:rsidR="00B67176" w:rsidRPr="00400D7A" w14:paraId="28DC4DB8" w14:textId="77777777" w:rsidTr="007A049C">
        <w:trPr>
          <w:trHeight w:val="288"/>
        </w:trPr>
        <w:tc>
          <w:tcPr>
            <w:tcW w:w="4765" w:type="dxa"/>
            <w:vAlign w:val="center"/>
          </w:tcPr>
          <w:p w14:paraId="750E4CE5" w14:textId="07A6C460" w:rsidR="00B67176" w:rsidRPr="00400D7A" w:rsidRDefault="00B67176" w:rsidP="00444BCF">
            <w:pPr>
              <w:rPr>
                <w:rFonts w:ascii="Arial" w:hAnsi="Arial" w:cs="Arial"/>
              </w:rPr>
            </w:pPr>
            <w:r w:rsidRPr="00400D7A">
              <w:rPr>
                <w:rFonts w:ascii="Arial" w:hAnsi="Arial" w:cs="Arial"/>
              </w:rPr>
              <w:t xml:space="preserve">Supervisor classification </w:t>
            </w:r>
          </w:p>
        </w:tc>
        <w:tc>
          <w:tcPr>
            <w:tcW w:w="4585" w:type="dxa"/>
            <w:vAlign w:val="center"/>
          </w:tcPr>
          <w:p w14:paraId="40A8DABD" w14:textId="77777777" w:rsidR="00B67176" w:rsidRPr="00400D7A" w:rsidRDefault="00B67176" w:rsidP="00444BCF">
            <w:pPr>
              <w:rPr>
                <w:rFonts w:ascii="Arial" w:hAnsi="Arial" w:cs="Arial"/>
              </w:rPr>
            </w:pPr>
          </w:p>
        </w:tc>
      </w:tr>
      <w:bookmarkEnd w:id="0"/>
    </w:tbl>
    <w:p w14:paraId="604941E0" w14:textId="77777777" w:rsidR="00213C70" w:rsidRPr="00400D7A" w:rsidRDefault="00213C70" w:rsidP="006D63E7">
      <w:pPr>
        <w:pStyle w:val="Heading2"/>
        <w:spacing w:before="0"/>
        <w:rPr>
          <w:rFonts w:ascii="Arial" w:hAnsi="Arial" w:cs="Arial"/>
          <w:b/>
          <w:bCs/>
          <w:color w:val="auto"/>
          <w:sz w:val="22"/>
          <w:szCs w:val="22"/>
        </w:rPr>
      </w:pPr>
    </w:p>
    <w:p w14:paraId="6A60C995" w14:textId="270E07AD" w:rsidR="007A049C" w:rsidRPr="00400D7A" w:rsidRDefault="007A049C" w:rsidP="006D63E7">
      <w:pPr>
        <w:pStyle w:val="Heading2"/>
        <w:spacing w:before="0"/>
        <w:rPr>
          <w:rFonts w:ascii="Arial" w:hAnsi="Arial" w:cs="Arial"/>
          <w:b/>
          <w:bCs/>
          <w:color w:val="auto"/>
          <w:sz w:val="22"/>
          <w:szCs w:val="22"/>
        </w:rPr>
      </w:pPr>
      <w:r w:rsidRPr="00400D7A">
        <w:rPr>
          <w:rFonts w:ascii="Arial" w:hAnsi="Arial" w:cs="Arial"/>
          <w:b/>
          <w:bCs/>
          <w:color w:val="auto"/>
          <w:sz w:val="22"/>
          <w:szCs w:val="22"/>
        </w:rPr>
        <w:t>Employee</w:t>
      </w:r>
      <w:r w:rsidR="006F70C5" w:rsidRPr="00400D7A">
        <w:rPr>
          <w:rFonts w:ascii="Arial" w:hAnsi="Arial" w:cs="Arial"/>
          <w:b/>
          <w:bCs/>
          <w:color w:val="auto"/>
          <w:sz w:val="22"/>
          <w:szCs w:val="22"/>
        </w:rPr>
        <w:t>’s</w:t>
      </w:r>
      <w:r w:rsidRPr="00400D7A">
        <w:rPr>
          <w:rFonts w:ascii="Arial" w:hAnsi="Arial" w:cs="Arial"/>
          <w:b/>
          <w:bCs/>
          <w:color w:val="auto"/>
          <w:sz w:val="22"/>
          <w:szCs w:val="22"/>
        </w:rPr>
        <w:t xml:space="preserve"> statement</w:t>
      </w:r>
    </w:p>
    <w:p w14:paraId="22A81325" w14:textId="33A6A99B" w:rsidR="007A049C" w:rsidRPr="00400D7A" w:rsidRDefault="007A049C" w:rsidP="007A049C">
      <w:pPr>
        <w:spacing w:after="0"/>
        <w:rPr>
          <w:rFonts w:ascii="Arial" w:hAnsi="Arial" w:cs="Arial"/>
        </w:rPr>
      </w:pPr>
      <w:r w:rsidRPr="00400D7A">
        <w:rPr>
          <w:rFonts w:ascii="Arial" w:hAnsi="Arial" w:cs="Arial"/>
        </w:rPr>
        <w:t>I have been given the opportunity to read and comment on the content of this job description.</w:t>
      </w:r>
    </w:p>
    <w:p w14:paraId="1BC568AA" w14:textId="77777777" w:rsidR="00AC5EF2" w:rsidRPr="00400D7A" w:rsidRDefault="00AC5EF2" w:rsidP="007A049C">
      <w:pPr>
        <w:spacing w:after="0"/>
        <w:rPr>
          <w:rFonts w:ascii="Arial" w:hAnsi="Arial" w:cs="Arial"/>
        </w:rPr>
      </w:pPr>
    </w:p>
    <w:p w14:paraId="21FF17A5" w14:textId="7239448E" w:rsidR="007A049C" w:rsidRPr="00400D7A" w:rsidRDefault="007A049C" w:rsidP="007A049C">
      <w:pPr>
        <w:spacing w:after="0"/>
        <w:rPr>
          <w:rFonts w:ascii="Arial" w:hAnsi="Arial" w:cs="Arial"/>
        </w:rPr>
      </w:pPr>
      <w:r w:rsidRPr="00400D7A">
        <w:rPr>
          <w:rFonts w:ascii="Arial" w:hAnsi="Arial" w:cs="Arial"/>
          <w:b/>
          <w:bCs/>
        </w:rPr>
        <w:t>Employee</w:t>
      </w:r>
      <w:r w:rsidR="006F70C5" w:rsidRPr="00400D7A">
        <w:rPr>
          <w:rFonts w:ascii="Arial" w:hAnsi="Arial" w:cs="Arial"/>
          <w:b/>
          <w:bCs/>
        </w:rPr>
        <w:t>’s</w:t>
      </w:r>
      <w:r w:rsidRPr="00400D7A">
        <w:rPr>
          <w:rFonts w:ascii="Arial" w:hAnsi="Arial" w:cs="Arial"/>
          <w:b/>
          <w:bCs/>
        </w:rPr>
        <w:t xml:space="preserve"> </w:t>
      </w:r>
      <w:proofErr w:type="gramStart"/>
      <w:r w:rsidRPr="00400D7A">
        <w:rPr>
          <w:rFonts w:ascii="Arial" w:hAnsi="Arial" w:cs="Arial"/>
          <w:b/>
          <w:bCs/>
        </w:rPr>
        <w:t>name</w:t>
      </w:r>
      <w:r w:rsidRPr="00400D7A">
        <w:rPr>
          <w:rFonts w:ascii="Arial" w:hAnsi="Arial" w:cs="Arial"/>
        </w:rPr>
        <w:t>:</w:t>
      </w:r>
      <w:r w:rsidR="00A67827" w:rsidRPr="00400D7A">
        <w:rPr>
          <w:rFonts w:ascii="Arial" w:hAnsi="Arial" w:cs="Arial"/>
        </w:rPr>
        <w:t>_</w:t>
      </w:r>
      <w:proofErr w:type="gramEnd"/>
      <w:r w:rsidR="00A67827" w:rsidRPr="00400D7A">
        <w:rPr>
          <w:rFonts w:ascii="Arial" w:hAnsi="Arial" w:cs="Arial"/>
        </w:rPr>
        <w:t>____________________________________</w:t>
      </w:r>
    </w:p>
    <w:p w14:paraId="493E6155" w14:textId="77777777" w:rsidR="00A67827" w:rsidRPr="00400D7A" w:rsidRDefault="00A67827" w:rsidP="007A049C">
      <w:pPr>
        <w:spacing w:after="0"/>
        <w:rPr>
          <w:rFonts w:ascii="Arial" w:hAnsi="Arial" w:cs="Arial"/>
        </w:rPr>
      </w:pPr>
    </w:p>
    <w:p w14:paraId="315CE857" w14:textId="77777777" w:rsidR="00A67827" w:rsidRPr="00400D7A" w:rsidRDefault="00A67827" w:rsidP="007A049C">
      <w:pPr>
        <w:spacing w:after="0"/>
        <w:rPr>
          <w:rFonts w:ascii="Arial" w:hAnsi="Arial" w:cs="Arial"/>
        </w:rPr>
      </w:pPr>
    </w:p>
    <w:p w14:paraId="523AD84D" w14:textId="391AC46B" w:rsidR="007A049C" w:rsidRPr="00400D7A" w:rsidRDefault="007A049C" w:rsidP="007A049C">
      <w:pPr>
        <w:spacing w:after="0"/>
        <w:rPr>
          <w:rFonts w:ascii="Arial" w:hAnsi="Arial" w:cs="Arial"/>
        </w:rPr>
      </w:pPr>
      <w:r w:rsidRPr="00400D7A">
        <w:rPr>
          <w:rFonts w:ascii="Arial" w:hAnsi="Arial" w:cs="Arial"/>
          <w:b/>
          <w:bCs/>
        </w:rPr>
        <w:t>Employee</w:t>
      </w:r>
      <w:r w:rsidR="006F70C5" w:rsidRPr="00400D7A">
        <w:rPr>
          <w:rFonts w:ascii="Arial" w:hAnsi="Arial" w:cs="Arial"/>
          <w:b/>
          <w:bCs/>
        </w:rPr>
        <w:t>’s</w:t>
      </w:r>
      <w:r w:rsidRPr="00400D7A">
        <w:rPr>
          <w:rFonts w:ascii="Arial" w:hAnsi="Arial" w:cs="Arial"/>
          <w:b/>
          <w:bCs/>
        </w:rPr>
        <w:t xml:space="preserve"> signature</w:t>
      </w:r>
      <w:r w:rsidRPr="00400D7A">
        <w:rPr>
          <w:rFonts w:ascii="Arial" w:hAnsi="Arial" w:cs="Arial"/>
        </w:rPr>
        <w:t>:</w:t>
      </w:r>
      <w:r w:rsidR="00A67827" w:rsidRPr="00400D7A">
        <w:rPr>
          <w:rFonts w:ascii="Arial" w:hAnsi="Arial" w:cs="Arial"/>
        </w:rPr>
        <w:t xml:space="preserve"> _________________________________________</w:t>
      </w:r>
    </w:p>
    <w:p w14:paraId="1133CF3A" w14:textId="77777777" w:rsidR="00A67827" w:rsidRPr="00400D7A" w:rsidRDefault="00A67827" w:rsidP="007A049C">
      <w:pPr>
        <w:spacing w:after="0"/>
        <w:rPr>
          <w:rFonts w:ascii="Arial" w:hAnsi="Arial" w:cs="Arial"/>
        </w:rPr>
      </w:pPr>
    </w:p>
    <w:p w14:paraId="3688E720" w14:textId="2D155F15" w:rsidR="007A049C" w:rsidRPr="00400D7A" w:rsidRDefault="007A049C" w:rsidP="007A049C">
      <w:pPr>
        <w:spacing w:after="0"/>
        <w:rPr>
          <w:rFonts w:ascii="Arial" w:hAnsi="Arial" w:cs="Arial"/>
        </w:rPr>
      </w:pPr>
      <w:r w:rsidRPr="00400D7A">
        <w:rPr>
          <w:rFonts w:ascii="Arial" w:hAnsi="Arial" w:cs="Arial"/>
          <w:b/>
          <w:bCs/>
        </w:rPr>
        <w:t>Date</w:t>
      </w:r>
      <w:r w:rsidRPr="00400D7A">
        <w:rPr>
          <w:rFonts w:ascii="Arial" w:hAnsi="Arial" w:cs="Arial"/>
        </w:rPr>
        <w:t>:</w:t>
      </w:r>
      <w:r w:rsidR="00A67827" w:rsidRPr="00400D7A">
        <w:rPr>
          <w:rFonts w:ascii="Arial" w:hAnsi="Arial" w:cs="Arial"/>
        </w:rPr>
        <w:t xml:space="preserve"> ___________________</w:t>
      </w:r>
    </w:p>
    <w:p w14:paraId="4D4A28AD" w14:textId="77777777" w:rsidR="007A049C" w:rsidRPr="00400D7A" w:rsidRDefault="007A049C" w:rsidP="007A049C">
      <w:pPr>
        <w:spacing w:after="0"/>
        <w:rPr>
          <w:rFonts w:ascii="Arial" w:hAnsi="Arial" w:cs="Arial"/>
        </w:rPr>
      </w:pPr>
    </w:p>
    <w:p w14:paraId="31075548" w14:textId="1140F275" w:rsidR="007A049C" w:rsidRPr="00400D7A" w:rsidRDefault="007A049C" w:rsidP="006D63E7">
      <w:pPr>
        <w:pStyle w:val="Heading2"/>
        <w:spacing w:before="0"/>
        <w:rPr>
          <w:rFonts w:ascii="Arial" w:hAnsi="Arial" w:cs="Arial"/>
          <w:b/>
          <w:bCs/>
          <w:color w:val="auto"/>
          <w:sz w:val="22"/>
          <w:szCs w:val="22"/>
        </w:rPr>
      </w:pPr>
      <w:r w:rsidRPr="00400D7A">
        <w:rPr>
          <w:rFonts w:ascii="Arial" w:hAnsi="Arial" w:cs="Arial"/>
          <w:b/>
          <w:bCs/>
          <w:color w:val="auto"/>
          <w:sz w:val="22"/>
          <w:szCs w:val="22"/>
        </w:rPr>
        <w:t>Supervisor</w:t>
      </w:r>
      <w:r w:rsidR="006F70C5" w:rsidRPr="00400D7A">
        <w:rPr>
          <w:rFonts w:ascii="Arial" w:hAnsi="Arial" w:cs="Arial"/>
          <w:b/>
          <w:bCs/>
          <w:color w:val="auto"/>
          <w:sz w:val="22"/>
          <w:szCs w:val="22"/>
        </w:rPr>
        <w:t>’s</w:t>
      </w:r>
      <w:r w:rsidRPr="00400D7A">
        <w:rPr>
          <w:rFonts w:ascii="Arial" w:hAnsi="Arial" w:cs="Arial"/>
          <w:b/>
          <w:bCs/>
          <w:color w:val="auto"/>
          <w:sz w:val="22"/>
          <w:szCs w:val="22"/>
        </w:rPr>
        <w:t xml:space="preserve"> statement</w:t>
      </w:r>
    </w:p>
    <w:p w14:paraId="472DAB71" w14:textId="15C41F5A" w:rsidR="007A049C" w:rsidRPr="00400D7A" w:rsidRDefault="009A5592" w:rsidP="007A049C">
      <w:pPr>
        <w:spacing w:after="0"/>
        <w:rPr>
          <w:rFonts w:ascii="Arial" w:hAnsi="Arial" w:cs="Arial"/>
        </w:rPr>
      </w:pPr>
      <w:r w:rsidRPr="00400D7A">
        <w:rPr>
          <w:rFonts w:ascii="Arial" w:hAnsi="Arial" w:cs="Arial"/>
        </w:rPr>
        <w:t>I certify</w:t>
      </w:r>
      <w:r w:rsidR="009C60DC" w:rsidRPr="00400D7A">
        <w:rPr>
          <w:rFonts w:ascii="Arial" w:hAnsi="Arial" w:cs="Arial"/>
        </w:rPr>
        <w:t xml:space="preserve">, in compliance with the </w:t>
      </w:r>
      <w:hyperlink r:id="rId13" w:history="1">
        <w:r w:rsidR="009C60DC" w:rsidRPr="00400D7A">
          <w:rPr>
            <w:rStyle w:val="Hyperlink"/>
            <w:rFonts w:ascii="Arial" w:hAnsi="Arial" w:cs="Arial"/>
          </w:rPr>
          <w:t>Value</w:t>
        </w:r>
        <w:r w:rsidR="009537AE" w:rsidRPr="00400D7A">
          <w:rPr>
            <w:rStyle w:val="Hyperlink"/>
            <w:rFonts w:ascii="Arial" w:hAnsi="Arial" w:cs="Arial"/>
          </w:rPr>
          <w:t>s</w:t>
        </w:r>
        <w:r w:rsidR="009C60DC" w:rsidRPr="00400D7A">
          <w:rPr>
            <w:rStyle w:val="Hyperlink"/>
            <w:rFonts w:ascii="Arial" w:hAnsi="Arial" w:cs="Arial"/>
          </w:rPr>
          <w:t xml:space="preserve"> and Ethics Code for the Public Sector</w:t>
        </w:r>
      </w:hyperlink>
      <w:r w:rsidR="009C60DC" w:rsidRPr="00400D7A">
        <w:rPr>
          <w:rFonts w:ascii="Arial" w:hAnsi="Arial" w:cs="Arial"/>
        </w:rPr>
        <w:t xml:space="preserve">, that </w:t>
      </w:r>
      <w:r w:rsidR="00A67F76" w:rsidRPr="00400D7A">
        <w:rPr>
          <w:rFonts w:ascii="Arial" w:hAnsi="Arial" w:cs="Arial"/>
        </w:rPr>
        <w:t>t</w:t>
      </w:r>
      <w:r w:rsidR="007A049C" w:rsidRPr="00400D7A">
        <w:rPr>
          <w:rFonts w:ascii="Arial" w:hAnsi="Arial" w:cs="Arial"/>
        </w:rPr>
        <w:t>his job description accurately describes the work assigned to this position.</w:t>
      </w:r>
    </w:p>
    <w:p w14:paraId="55D44B69" w14:textId="77777777" w:rsidR="00AC5EF2" w:rsidRPr="00400D7A" w:rsidRDefault="00AC5EF2" w:rsidP="007A049C">
      <w:pPr>
        <w:spacing w:after="0"/>
        <w:rPr>
          <w:rFonts w:ascii="Arial" w:hAnsi="Arial" w:cs="Arial"/>
        </w:rPr>
      </w:pPr>
    </w:p>
    <w:p w14:paraId="0D3E7053" w14:textId="21EEE0F7" w:rsidR="007A049C" w:rsidRPr="00400D7A" w:rsidRDefault="007A049C" w:rsidP="007A049C">
      <w:pPr>
        <w:spacing w:after="0"/>
        <w:rPr>
          <w:rFonts w:ascii="Arial" w:hAnsi="Arial" w:cs="Arial"/>
        </w:rPr>
      </w:pPr>
      <w:r w:rsidRPr="00400D7A">
        <w:rPr>
          <w:rFonts w:ascii="Arial" w:hAnsi="Arial" w:cs="Arial"/>
          <w:b/>
          <w:bCs/>
        </w:rPr>
        <w:t>Supervisor</w:t>
      </w:r>
      <w:r w:rsidR="006F70C5" w:rsidRPr="00400D7A">
        <w:rPr>
          <w:rFonts w:ascii="Arial" w:hAnsi="Arial" w:cs="Arial"/>
          <w:b/>
          <w:bCs/>
        </w:rPr>
        <w:t>’s</w:t>
      </w:r>
      <w:r w:rsidRPr="00400D7A">
        <w:rPr>
          <w:rFonts w:ascii="Arial" w:hAnsi="Arial" w:cs="Arial"/>
          <w:b/>
          <w:bCs/>
        </w:rPr>
        <w:t xml:space="preserve"> </w:t>
      </w:r>
      <w:proofErr w:type="gramStart"/>
      <w:r w:rsidRPr="00400D7A">
        <w:rPr>
          <w:rFonts w:ascii="Arial" w:hAnsi="Arial" w:cs="Arial"/>
          <w:b/>
          <w:bCs/>
        </w:rPr>
        <w:t>name</w:t>
      </w:r>
      <w:r w:rsidRPr="00400D7A">
        <w:rPr>
          <w:rFonts w:ascii="Arial" w:hAnsi="Arial" w:cs="Arial"/>
        </w:rPr>
        <w:t>:</w:t>
      </w:r>
      <w:r w:rsidR="00A67827" w:rsidRPr="00400D7A">
        <w:rPr>
          <w:rFonts w:ascii="Arial" w:hAnsi="Arial" w:cs="Arial"/>
        </w:rPr>
        <w:t>_</w:t>
      </w:r>
      <w:proofErr w:type="gramEnd"/>
      <w:r w:rsidR="00A67827" w:rsidRPr="00400D7A">
        <w:rPr>
          <w:rFonts w:ascii="Arial" w:hAnsi="Arial" w:cs="Arial"/>
        </w:rPr>
        <w:t>_________________________________________________</w:t>
      </w:r>
    </w:p>
    <w:p w14:paraId="7BF93D90" w14:textId="77777777" w:rsidR="00A67827" w:rsidRPr="00400D7A" w:rsidRDefault="00A67827" w:rsidP="007A049C">
      <w:pPr>
        <w:spacing w:after="0"/>
        <w:rPr>
          <w:rFonts w:ascii="Arial" w:hAnsi="Arial" w:cs="Arial"/>
        </w:rPr>
      </w:pPr>
    </w:p>
    <w:p w14:paraId="72EC9382" w14:textId="77777777" w:rsidR="00A67827" w:rsidRPr="00400D7A" w:rsidRDefault="00A67827" w:rsidP="007A049C">
      <w:pPr>
        <w:spacing w:after="0"/>
        <w:rPr>
          <w:rFonts w:ascii="Arial" w:hAnsi="Arial" w:cs="Arial"/>
        </w:rPr>
      </w:pPr>
    </w:p>
    <w:p w14:paraId="2F67D9EC" w14:textId="44ED8035" w:rsidR="007A049C" w:rsidRPr="00400D7A" w:rsidRDefault="007A049C" w:rsidP="007A049C">
      <w:pPr>
        <w:spacing w:after="0"/>
        <w:rPr>
          <w:rFonts w:ascii="Arial" w:hAnsi="Arial" w:cs="Arial"/>
        </w:rPr>
      </w:pPr>
      <w:r w:rsidRPr="00400D7A">
        <w:rPr>
          <w:rFonts w:ascii="Arial" w:hAnsi="Arial" w:cs="Arial"/>
          <w:b/>
          <w:bCs/>
        </w:rPr>
        <w:t>Supervisor</w:t>
      </w:r>
      <w:r w:rsidR="006F70C5" w:rsidRPr="00400D7A">
        <w:rPr>
          <w:rFonts w:ascii="Arial" w:hAnsi="Arial" w:cs="Arial"/>
          <w:b/>
          <w:bCs/>
        </w:rPr>
        <w:t>’s</w:t>
      </w:r>
      <w:r w:rsidRPr="00400D7A">
        <w:rPr>
          <w:rFonts w:ascii="Arial" w:hAnsi="Arial" w:cs="Arial"/>
          <w:b/>
          <w:bCs/>
        </w:rPr>
        <w:t xml:space="preserve"> signature</w:t>
      </w:r>
      <w:r w:rsidRPr="00400D7A">
        <w:rPr>
          <w:rFonts w:ascii="Arial" w:hAnsi="Arial" w:cs="Arial"/>
        </w:rPr>
        <w:t>:</w:t>
      </w:r>
      <w:r w:rsidR="00A67827" w:rsidRPr="00400D7A">
        <w:rPr>
          <w:rFonts w:ascii="Arial" w:hAnsi="Arial" w:cs="Arial"/>
        </w:rPr>
        <w:t xml:space="preserve"> _______________________________________________</w:t>
      </w:r>
    </w:p>
    <w:p w14:paraId="5A38BEB5" w14:textId="77777777" w:rsidR="00A67827" w:rsidRPr="00400D7A" w:rsidRDefault="00A67827" w:rsidP="007A049C">
      <w:pPr>
        <w:spacing w:after="0"/>
        <w:rPr>
          <w:rFonts w:ascii="Arial" w:hAnsi="Arial" w:cs="Arial"/>
        </w:rPr>
      </w:pPr>
    </w:p>
    <w:p w14:paraId="3E200E4C" w14:textId="75DCF7C9" w:rsidR="007A049C" w:rsidRPr="00400D7A" w:rsidRDefault="007A049C" w:rsidP="007A049C">
      <w:pPr>
        <w:spacing w:after="0"/>
        <w:rPr>
          <w:rFonts w:ascii="Arial" w:hAnsi="Arial" w:cs="Arial"/>
        </w:rPr>
      </w:pPr>
      <w:r w:rsidRPr="00400D7A">
        <w:rPr>
          <w:rFonts w:ascii="Arial" w:hAnsi="Arial" w:cs="Arial"/>
          <w:b/>
          <w:bCs/>
        </w:rPr>
        <w:t>Date</w:t>
      </w:r>
      <w:r w:rsidRPr="00400D7A">
        <w:rPr>
          <w:rFonts w:ascii="Arial" w:hAnsi="Arial" w:cs="Arial"/>
        </w:rPr>
        <w:t>:</w:t>
      </w:r>
      <w:r w:rsidR="00A67827" w:rsidRPr="00400D7A">
        <w:rPr>
          <w:rFonts w:ascii="Arial" w:hAnsi="Arial" w:cs="Arial"/>
        </w:rPr>
        <w:t xml:space="preserve"> _________________________________________________________</w:t>
      </w:r>
    </w:p>
    <w:p w14:paraId="6BB9C7D2" w14:textId="77777777" w:rsidR="00BB483D" w:rsidRPr="00400D7A" w:rsidRDefault="00BB483D" w:rsidP="00FF2F69">
      <w:pPr>
        <w:tabs>
          <w:tab w:val="center" w:pos="4320"/>
          <w:tab w:val="right" w:pos="8640"/>
        </w:tabs>
        <w:spacing w:before="120" w:after="0" w:line="235" w:lineRule="auto"/>
        <w:rPr>
          <w:rFonts w:ascii="Arial" w:eastAsia="Times New Roman" w:hAnsi="Arial" w:cs="Arial"/>
          <w:b/>
          <w:bCs/>
          <w:color w:val="000000" w:themeColor="text1"/>
          <w:lang w:eastAsia="en-CA"/>
        </w:rPr>
      </w:pPr>
    </w:p>
    <w:p w14:paraId="49FC3DEA" w14:textId="5E779C05" w:rsidR="00FE66F9" w:rsidRPr="002D4C7F" w:rsidRDefault="00FE66F9" w:rsidP="00FE66F9">
      <w:pPr>
        <w:pStyle w:val="Heading1"/>
        <w:spacing w:before="120"/>
        <w:rPr>
          <w:rFonts w:ascii="Arial" w:hAnsi="Arial" w:cs="Arial"/>
          <w:b/>
          <w:bCs/>
          <w:color w:val="000000" w:themeColor="text1"/>
          <w:sz w:val="24"/>
          <w:szCs w:val="24"/>
          <w:u w:val="single"/>
        </w:rPr>
      </w:pPr>
      <w:bookmarkStart w:id="1" w:name="_Hlk129697651"/>
      <w:r w:rsidRPr="002D4C7F">
        <w:rPr>
          <w:rFonts w:ascii="Arial" w:hAnsi="Arial" w:cs="Arial"/>
          <w:b/>
          <w:bCs/>
          <w:color w:val="000000" w:themeColor="text1"/>
          <w:sz w:val="24"/>
          <w:szCs w:val="24"/>
          <w:u w:val="single"/>
        </w:rPr>
        <w:t>GENERAL ACCOUNTABILITY</w:t>
      </w:r>
    </w:p>
    <w:p w14:paraId="6DB9FDB7" w14:textId="70B02836" w:rsidR="002502AD" w:rsidRPr="002D4C7F" w:rsidRDefault="00B50A3D" w:rsidP="0017381E">
      <w:pPr>
        <w:pStyle w:val="BodyText"/>
        <w:ind w:right="181"/>
        <w:rPr>
          <w:sz w:val="24"/>
          <w:szCs w:val="24"/>
          <w:lang w:val="en-CA"/>
        </w:rPr>
      </w:pPr>
      <w:r w:rsidRPr="002D4C7F">
        <w:rPr>
          <w:sz w:val="24"/>
          <w:szCs w:val="24"/>
          <w:lang w:val="en-CA"/>
        </w:rPr>
        <w:t xml:space="preserve">The Director General, Special Projects is accountable for </w:t>
      </w:r>
      <w:r w:rsidR="00400D7A" w:rsidRPr="002D4C7F">
        <w:rPr>
          <w:sz w:val="24"/>
          <w:szCs w:val="24"/>
          <w:lang w:val="en-CA"/>
        </w:rPr>
        <w:t xml:space="preserve">setting </w:t>
      </w:r>
      <w:r w:rsidRPr="002D4C7F">
        <w:rPr>
          <w:sz w:val="24"/>
          <w:szCs w:val="24"/>
          <w:lang w:val="en-CA"/>
        </w:rPr>
        <w:t>the direction and leadership for government-wide</w:t>
      </w:r>
      <w:r w:rsidR="00400D7A" w:rsidRPr="002D4C7F">
        <w:rPr>
          <w:sz w:val="24"/>
          <w:szCs w:val="24"/>
          <w:lang w:val="en-CA"/>
        </w:rPr>
        <w:t>, interdepartmental</w:t>
      </w:r>
      <w:r w:rsidRPr="002D4C7F">
        <w:rPr>
          <w:sz w:val="24"/>
          <w:szCs w:val="24"/>
          <w:lang w:val="en-CA"/>
        </w:rPr>
        <w:t xml:space="preserve"> initiatives</w:t>
      </w:r>
      <w:r w:rsidR="00400D7A" w:rsidRPr="002D4C7F">
        <w:rPr>
          <w:sz w:val="24"/>
          <w:szCs w:val="24"/>
          <w:lang w:val="en-CA"/>
        </w:rPr>
        <w:t xml:space="preserve">, International or FPT partnerships, </w:t>
      </w:r>
      <w:r w:rsidRPr="002D4C7F">
        <w:rPr>
          <w:sz w:val="24"/>
          <w:szCs w:val="24"/>
          <w:lang w:val="en-CA"/>
        </w:rPr>
        <w:t>or for leading a large-scale departmental initiative</w:t>
      </w:r>
      <w:r w:rsidR="00400D7A" w:rsidRPr="002D4C7F">
        <w:rPr>
          <w:sz w:val="24"/>
          <w:szCs w:val="24"/>
          <w:lang w:val="en-CA"/>
        </w:rPr>
        <w:t xml:space="preserve"> contributing directly to the </w:t>
      </w:r>
      <w:r w:rsidRPr="002D4C7F">
        <w:rPr>
          <w:sz w:val="24"/>
          <w:szCs w:val="24"/>
          <w:lang w:val="en-CA"/>
        </w:rPr>
        <w:t xml:space="preserve">development and implementation of a Government of Canada (GoC) strategic </w:t>
      </w:r>
      <w:r w:rsidR="00400D7A" w:rsidRPr="002D4C7F">
        <w:rPr>
          <w:sz w:val="24"/>
          <w:szCs w:val="24"/>
          <w:lang w:val="en-CA"/>
        </w:rPr>
        <w:t>priority</w:t>
      </w:r>
      <w:r w:rsidR="00115516" w:rsidRPr="002D4C7F">
        <w:rPr>
          <w:sz w:val="24"/>
          <w:szCs w:val="24"/>
          <w:lang w:val="en-CA"/>
        </w:rPr>
        <w:t>,</w:t>
      </w:r>
      <w:r w:rsidRPr="002D4C7F">
        <w:rPr>
          <w:sz w:val="24"/>
          <w:szCs w:val="24"/>
          <w:lang w:val="en-CA"/>
        </w:rPr>
        <w:t xml:space="preserve"> </w:t>
      </w:r>
      <w:r w:rsidR="00400D7A" w:rsidRPr="002D4C7F">
        <w:rPr>
          <w:sz w:val="24"/>
          <w:szCs w:val="24"/>
          <w:lang w:val="en-CA"/>
        </w:rPr>
        <w:t xml:space="preserve">through the development of government-wide frameworks, the provision of </w:t>
      </w:r>
      <w:r w:rsidRPr="002D4C7F">
        <w:rPr>
          <w:sz w:val="24"/>
          <w:szCs w:val="24"/>
          <w:lang w:val="en-CA"/>
        </w:rPr>
        <w:t xml:space="preserve">strategic direction and </w:t>
      </w:r>
      <w:r w:rsidR="00400D7A" w:rsidRPr="002D4C7F">
        <w:rPr>
          <w:sz w:val="24"/>
          <w:szCs w:val="24"/>
          <w:lang w:val="en-CA"/>
        </w:rPr>
        <w:t xml:space="preserve">the </w:t>
      </w:r>
      <w:r w:rsidRPr="002D4C7F">
        <w:rPr>
          <w:sz w:val="24"/>
          <w:szCs w:val="24"/>
          <w:lang w:val="en-CA"/>
        </w:rPr>
        <w:t xml:space="preserve">coordination of </w:t>
      </w:r>
      <w:r w:rsidR="00400D7A" w:rsidRPr="002D4C7F">
        <w:rPr>
          <w:sz w:val="24"/>
          <w:szCs w:val="24"/>
          <w:lang w:val="en-CA"/>
        </w:rPr>
        <w:t xml:space="preserve">diverse and integrated </w:t>
      </w:r>
      <w:r w:rsidRPr="002D4C7F">
        <w:rPr>
          <w:sz w:val="24"/>
          <w:szCs w:val="24"/>
          <w:lang w:val="en-CA"/>
        </w:rPr>
        <w:t>activities associated with the major project portfolio initiative</w:t>
      </w:r>
      <w:r w:rsidR="00F44322" w:rsidRPr="002D4C7F">
        <w:rPr>
          <w:sz w:val="24"/>
          <w:szCs w:val="24"/>
          <w:lang w:val="en-CA"/>
        </w:rPr>
        <w:t>s</w:t>
      </w:r>
      <w:r w:rsidR="00400D7A" w:rsidRPr="002D4C7F">
        <w:rPr>
          <w:sz w:val="24"/>
          <w:szCs w:val="24"/>
          <w:lang w:val="en-CA"/>
        </w:rPr>
        <w:t xml:space="preserve">. The DG though deep expertise in the department’s mandate and government priorities, influences the successful delivery of projects by </w:t>
      </w:r>
      <w:r w:rsidR="00E04D33" w:rsidRPr="002D4C7F">
        <w:rPr>
          <w:sz w:val="24"/>
          <w:szCs w:val="24"/>
          <w:lang w:val="en-CA"/>
        </w:rPr>
        <w:t xml:space="preserve">providing the ADM and other intra/interdepartmental senior executives with advice and recommendations </w:t>
      </w:r>
      <w:r w:rsidR="002853E7" w:rsidRPr="002D4C7F">
        <w:rPr>
          <w:sz w:val="24"/>
          <w:szCs w:val="24"/>
          <w:lang w:val="en-CA"/>
        </w:rPr>
        <w:t xml:space="preserve">regarding </w:t>
      </w:r>
      <w:r w:rsidR="00E04D33" w:rsidRPr="002D4C7F">
        <w:rPr>
          <w:sz w:val="24"/>
          <w:szCs w:val="24"/>
          <w:lang w:val="en-CA"/>
        </w:rPr>
        <w:t xml:space="preserve">the management of issues and opportunities associated with project undertakings. </w:t>
      </w:r>
    </w:p>
    <w:p w14:paraId="6370B291" w14:textId="77777777" w:rsidR="00BB483D" w:rsidRPr="002D4C7F" w:rsidRDefault="00BB483D" w:rsidP="006F70C5">
      <w:pPr>
        <w:spacing w:before="120" w:after="0"/>
        <w:rPr>
          <w:rFonts w:ascii="Arial" w:hAnsi="Arial" w:cs="Arial"/>
          <w:sz w:val="24"/>
          <w:szCs w:val="24"/>
        </w:rPr>
      </w:pPr>
    </w:p>
    <w:p w14:paraId="2DCAF634" w14:textId="2DA9BE2C" w:rsidR="00FE66F9" w:rsidRPr="002D4C7F" w:rsidRDefault="00FE66F9" w:rsidP="00E04D33">
      <w:pPr>
        <w:spacing w:before="120" w:after="0"/>
        <w:rPr>
          <w:rFonts w:ascii="Arial" w:hAnsi="Arial" w:cs="Arial"/>
          <w:b/>
          <w:bCs/>
          <w:sz w:val="24"/>
          <w:szCs w:val="24"/>
          <w:u w:val="single"/>
        </w:rPr>
      </w:pPr>
      <w:r w:rsidRPr="002D4C7F">
        <w:rPr>
          <w:rFonts w:ascii="Arial" w:hAnsi="Arial" w:cs="Arial"/>
          <w:b/>
          <w:bCs/>
          <w:sz w:val="24"/>
          <w:szCs w:val="24"/>
          <w:u w:val="single"/>
        </w:rPr>
        <w:t>ORGANIZATION STRUCTURE</w:t>
      </w:r>
    </w:p>
    <w:p w14:paraId="0A7DAA6D" w14:textId="6CD8F98B" w:rsidR="00FE66F9" w:rsidRPr="002D4C7F" w:rsidRDefault="00FE66F9" w:rsidP="00E04D33">
      <w:pPr>
        <w:spacing w:before="120" w:after="0"/>
        <w:rPr>
          <w:rFonts w:ascii="Arial" w:hAnsi="Arial" w:cs="Arial"/>
          <w:sz w:val="24"/>
          <w:szCs w:val="24"/>
        </w:rPr>
      </w:pPr>
      <w:r w:rsidRPr="002D4C7F">
        <w:rPr>
          <w:rFonts w:ascii="Arial" w:hAnsi="Arial" w:cs="Arial"/>
          <w:sz w:val="24"/>
          <w:szCs w:val="24"/>
        </w:rPr>
        <w:t>The Director</w:t>
      </w:r>
      <w:r w:rsidR="00E04D33" w:rsidRPr="002D4C7F">
        <w:rPr>
          <w:rFonts w:ascii="Arial" w:hAnsi="Arial" w:cs="Arial"/>
          <w:sz w:val="24"/>
          <w:szCs w:val="24"/>
        </w:rPr>
        <w:t xml:space="preserve"> General, Special Projects </w:t>
      </w:r>
      <w:r w:rsidR="002D4C7F" w:rsidRPr="006D6606">
        <w:rPr>
          <w:rFonts w:ascii="Arial" w:hAnsi="Arial" w:cs="Arial"/>
          <w:sz w:val="24"/>
          <w:szCs w:val="24"/>
        </w:rPr>
        <w:t>(</w:t>
      </w:r>
      <w:r w:rsidR="002D4C7F">
        <w:rPr>
          <w:rFonts w:ascii="Arial" w:hAnsi="Arial" w:cs="Arial"/>
          <w:sz w:val="24"/>
          <w:szCs w:val="24"/>
        </w:rPr>
        <w:t>Standardized Job Description</w:t>
      </w:r>
      <w:r w:rsidR="002D4C7F" w:rsidRPr="006D6606">
        <w:rPr>
          <w:rFonts w:ascii="Arial" w:hAnsi="Arial" w:cs="Arial"/>
          <w:sz w:val="24"/>
          <w:szCs w:val="24"/>
        </w:rPr>
        <w:t xml:space="preserve">) </w:t>
      </w:r>
      <w:r w:rsidR="00E04D33" w:rsidRPr="002D4C7F">
        <w:rPr>
          <w:rFonts w:ascii="Arial" w:hAnsi="Arial" w:cs="Arial"/>
          <w:sz w:val="24"/>
          <w:szCs w:val="24"/>
        </w:rPr>
        <w:t xml:space="preserve">reports to the assigned ADM or DM level. </w:t>
      </w:r>
    </w:p>
    <w:p w14:paraId="2EDAE2F9" w14:textId="0F6ECB51" w:rsidR="00FE66F9" w:rsidRPr="002D4C7F" w:rsidRDefault="00FE66F9" w:rsidP="002A6F57">
      <w:pPr>
        <w:spacing w:before="120" w:after="0"/>
        <w:rPr>
          <w:rFonts w:ascii="Arial" w:hAnsi="Arial" w:cs="Arial"/>
          <w:sz w:val="24"/>
          <w:szCs w:val="24"/>
        </w:rPr>
      </w:pPr>
      <w:bookmarkStart w:id="2" w:name="_Hlk187311661"/>
      <w:r w:rsidRPr="002D4C7F">
        <w:rPr>
          <w:rFonts w:ascii="Arial" w:hAnsi="Arial" w:cs="Arial"/>
          <w:sz w:val="24"/>
          <w:szCs w:val="24"/>
        </w:rPr>
        <w:t xml:space="preserve">Reporting to the Director </w:t>
      </w:r>
      <w:r w:rsidR="00E04D33" w:rsidRPr="002D4C7F">
        <w:rPr>
          <w:rFonts w:ascii="Arial" w:hAnsi="Arial" w:cs="Arial"/>
          <w:sz w:val="24"/>
          <w:szCs w:val="24"/>
        </w:rPr>
        <w:t xml:space="preserve">General </w:t>
      </w:r>
      <w:r w:rsidRPr="002D4C7F">
        <w:rPr>
          <w:rFonts w:ascii="Arial" w:hAnsi="Arial" w:cs="Arial"/>
          <w:sz w:val="24"/>
          <w:szCs w:val="24"/>
        </w:rPr>
        <w:t xml:space="preserve">are </w:t>
      </w:r>
      <w:r w:rsidR="00D57C20" w:rsidRPr="002D4C7F">
        <w:rPr>
          <w:rFonts w:ascii="Arial" w:hAnsi="Arial" w:cs="Arial"/>
          <w:sz w:val="24"/>
          <w:szCs w:val="24"/>
        </w:rPr>
        <w:t xml:space="preserve">project teams consisting </w:t>
      </w:r>
      <w:r w:rsidR="00E04D33" w:rsidRPr="002D4C7F">
        <w:rPr>
          <w:rFonts w:ascii="Arial" w:hAnsi="Arial" w:cs="Arial"/>
          <w:sz w:val="24"/>
          <w:szCs w:val="24"/>
        </w:rPr>
        <w:t>of Directors (EX</w:t>
      </w:r>
      <w:r w:rsidR="0024059E" w:rsidRPr="002D4C7F">
        <w:rPr>
          <w:rFonts w:ascii="Arial" w:hAnsi="Arial" w:cs="Arial"/>
          <w:sz w:val="24"/>
          <w:szCs w:val="24"/>
        </w:rPr>
        <w:t xml:space="preserve"> 01</w:t>
      </w:r>
      <w:r w:rsidR="00E04D33" w:rsidRPr="002D4C7F">
        <w:rPr>
          <w:rFonts w:ascii="Arial" w:hAnsi="Arial" w:cs="Arial"/>
          <w:sz w:val="24"/>
          <w:szCs w:val="24"/>
        </w:rPr>
        <w:t xml:space="preserve">), </w:t>
      </w:r>
      <w:r w:rsidR="00D57C20" w:rsidRPr="002D4C7F">
        <w:rPr>
          <w:rFonts w:ascii="Arial" w:hAnsi="Arial" w:cs="Arial"/>
          <w:sz w:val="24"/>
          <w:szCs w:val="24"/>
        </w:rPr>
        <w:t>subject matter experts</w:t>
      </w:r>
      <w:r w:rsidR="00E04D33" w:rsidRPr="002D4C7F">
        <w:rPr>
          <w:rFonts w:ascii="Arial" w:hAnsi="Arial" w:cs="Arial"/>
          <w:sz w:val="24"/>
          <w:szCs w:val="24"/>
        </w:rPr>
        <w:t xml:space="preserve">, senior </w:t>
      </w:r>
      <w:r w:rsidR="00D57C20" w:rsidRPr="002D4C7F">
        <w:rPr>
          <w:rFonts w:ascii="Arial" w:hAnsi="Arial" w:cs="Arial"/>
          <w:sz w:val="24"/>
          <w:szCs w:val="24"/>
        </w:rPr>
        <w:t xml:space="preserve">project management </w:t>
      </w:r>
      <w:r w:rsidR="00E04D33" w:rsidRPr="002D4C7F">
        <w:rPr>
          <w:rFonts w:ascii="Arial" w:hAnsi="Arial" w:cs="Arial"/>
          <w:sz w:val="24"/>
          <w:szCs w:val="24"/>
        </w:rPr>
        <w:t>professionals and assigned project management and administrative support personnel.</w:t>
      </w:r>
    </w:p>
    <w:bookmarkEnd w:id="2"/>
    <w:p w14:paraId="2C5EE568" w14:textId="757F628D" w:rsidR="00376F78" w:rsidRPr="002D4C7F" w:rsidRDefault="00376F78" w:rsidP="00376F78">
      <w:pPr>
        <w:pStyle w:val="Heading1"/>
        <w:spacing w:before="120"/>
        <w:rPr>
          <w:rFonts w:ascii="Arial" w:hAnsi="Arial" w:cs="Arial"/>
          <w:b/>
          <w:bCs/>
          <w:sz w:val="24"/>
          <w:szCs w:val="24"/>
          <w:u w:val="single"/>
        </w:rPr>
      </w:pPr>
      <w:r w:rsidRPr="002D4C7F">
        <w:rPr>
          <w:rFonts w:ascii="Arial" w:hAnsi="Arial" w:cs="Arial"/>
          <w:b/>
          <w:bCs/>
          <w:color w:val="000000" w:themeColor="text1"/>
          <w:sz w:val="24"/>
          <w:szCs w:val="24"/>
          <w:u w:val="single"/>
        </w:rPr>
        <w:t>NATURE</w:t>
      </w:r>
      <w:r w:rsidRPr="002D4C7F">
        <w:rPr>
          <w:rFonts w:ascii="Arial" w:hAnsi="Arial" w:cs="Arial"/>
          <w:b/>
          <w:bCs/>
          <w:color w:val="000000" w:themeColor="text1"/>
          <w:spacing w:val="-2"/>
          <w:sz w:val="24"/>
          <w:szCs w:val="24"/>
          <w:u w:val="single"/>
        </w:rPr>
        <w:t xml:space="preserve"> </w:t>
      </w:r>
      <w:r w:rsidRPr="002D4C7F">
        <w:rPr>
          <w:rFonts w:ascii="Arial" w:hAnsi="Arial" w:cs="Arial"/>
          <w:b/>
          <w:bCs/>
          <w:color w:val="000000" w:themeColor="text1"/>
          <w:sz w:val="24"/>
          <w:szCs w:val="24"/>
          <w:u w:val="single"/>
        </w:rPr>
        <w:t>&amp;</w:t>
      </w:r>
      <w:r w:rsidRPr="002D4C7F">
        <w:rPr>
          <w:rFonts w:ascii="Arial" w:hAnsi="Arial" w:cs="Arial"/>
          <w:b/>
          <w:bCs/>
          <w:color w:val="000000" w:themeColor="text1"/>
          <w:spacing w:val="-3"/>
          <w:sz w:val="24"/>
          <w:szCs w:val="24"/>
          <w:u w:val="single"/>
        </w:rPr>
        <w:t xml:space="preserve"> </w:t>
      </w:r>
      <w:r w:rsidRPr="002D4C7F">
        <w:rPr>
          <w:rFonts w:ascii="Arial" w:hAnsi="Arial" w:cs="Arial"/>
          <w:b/>
          <w:bCs/>
          <w:color w:val="000000" w:themeColor="text1"/>
          <w:sz w:val="24"/>
          <w:szCs w:val="24"/>
          <w:u w:val="single"/>
        </w:rPr>
        <w:t>SCOPE</w:t>
      </w:r>
    </w:p>
    <w:p w14:paraId="7A59D5E8" w14:textId="78C59209" w:rsidR="0057158A" w:rsidRPr="002D4C7F" w:rsidRDefault="0057158A" w:rsidP="00365B64">
      <w:pPr>
        <w:pStyle w:val="NormalWeb"/>
        <w:shd w:val="clear" w:color="auto" w:fill="FFFFFF"/>
        <w:spacing w:line="276" w:lineRule="auto"/>
        <w:rPr>
          <w:rFonts w:ascii="Arial" w:eastAsia="Times New Roman" w:hAnsi="Arial" w:cs="Arial"/>
        </w:rPr>
      </w:pPr>
      <w:r w:rsidRPr="002D4C7F">
        <w:rPr>
          <w:rFonts w:ascii="Arial" w:hAnsi="Arial" w:cs="Arial"/>
          <w:shd w:val="clear" w:color="auto" w:fill="FFFFFF"/>
        </w:rPr>
        <w:t>Employment and Social Development Canada (</w:t>
      </w:r>
      <w:r w:rsidRPr="002D4C7F">
        <w:rPr>
          <w:rFonts w:ascii="Arial" w:hAnsi="Arial" w:cs="Arial"/>
        </w:rPr>
        <w:t xml:space="preserve">ESDC), including Service Canada and the Labour Program, is one of the largest and most complex federal </w:t>
      </w:r>
      <w:r w:rsidRPr="002D4C7F">
        <w:rPr>
          <w:rFonts w:ascii="Arial" w:hAnsi="Arial" w:cs="Arial"/>
          <w:shd w:val="clear" w:color="auto" w:fill="FFFFFF"/>
        </w:rPr>
        <w:t xml:space="preserve">departments with the greatest impact on the daily lives of citizens. Led by </w:t>
      </w:r>
      <w:r w:rsidR="00B74D29" w:rsidRPr="002D4C7F">
        <w:rPr>
          <w:rFonts w:ascii="Arial" w:hAnsi="Arial" w:cs="Arial"/>
          <w:shd w:val="clear" w:color="auto" w:fill="FFFFFF"/>
        </w:rPr>
        <w:t>five</w:t>
      </w:r>
      <w:r w:rsidRPr="002D4C7F">
        <w:rPr>
          <w:rFonts w:ascii="Arial" w:hAnsi="Arial" w:cs="Arial"/>
          <w:shd w:val="clear" w:color="auto" w:fill="FFFFFF"/>
        </w:rPr>
        <w:t xml:space="preserve"> Ministers and six Deputy Ministers (DMs), </w:t>
      </w:r>
      <w:r w:rsidRPr="002D4C7F">
        <w:rPr>
          <w:rFonts w:ascii="Arial" w:eastAsia="Times New Roman" w:hAnsi="Arial" w:cs="Arial"/>
          <w:shd w:val="clear" w:color="auto" w:fill="FFFFFF"/>
        </w:rPr>
        <w:t>the Department works to improve the standard of living and quality of life for all Canadians by promoting a highly skilled</w:t>
      </w:r>
      <w:r w:rsidR="00D57C20" w:rsidRPr="002D4C7F">
        <w:rPr>
          <w:rFonts w:ascii="Arial" w:eastAsia="Times New Roman" w:hAnsi="Arial" w:cs="Arial"/>
          <w:shd w:val="clear" w:color="auto" w:fill="FFFFFF"/>
        </w:rPr>
        <w:t xml:space="preserve"> labour force and an </w:t>
      </w:r>
      <w:r w:rsidRPr="002D4C7F">
        <w:rPr>
          <w:rFonts w:ascii="Arial" w:eastAsia="Times New Roman" w:hAnsi="Arial" w:cs="Arial"/>
          <w:shd w:val="clear" w:color="auto" w:fill="FFFFFF"/>
        </w:rPr>
        <w:t>efficient and inclusive</w:t>
      </w:r>
      <w:r w:rsidR="00D57C20" w:rsidRPr="002D4C7F">
        <w:rPr>
          <w:rFonts w:ascii="Arial" w:eastAsia="Times New Roman" w:hAnsi="Arial" w:cs="Arial"/>
          <w:shd w:val="clear" w:color="auto" w:fill="FFFFFF"/>
        </w:rPr>
        <w:t xml:space="preserve"> labour market</w:t>
      </w:r>
      <w:r w:rsidRPr="002D4C7F">
        <w:rPr>
          <w:rFonts w:ascii="Arial" w:eastAsia="Times New Roman" w:hAnsi="Arial" w:cs="Arial"/>
          <w:shd w:val="clear" w:color="auto" w:fill="FFFFFF"/>
        </w:rPr>
        <w:t xml:space="preserve">. It does </w:t>
      </w:r>
      <w:r w:rsidR="00C77779" w:rsidRPr="002D4C7F">
        <w:rPr>
          <w:rFonts w:ascii="Arial" w:eastAsia="Times New Roman" w:hAnsi="Arial" w:cs="Arial"/>
          <w:shd w:val="clear" w:color="auto" w:fill="FFFFFF"/>
        </w:rPr>
        <w:t xml:space="preserve">this, </w:t>
      </w:r>
      <w:r w:rsidRPr="002D4C7F">
        <w:rPr>
          <w:rFonts w:ascii="Arial" w:eastAsia="Times New Roman" w:hAnsi="Arial" w:cs="Arial"/>
          <w:shd w:val="clear" w:color="auto" w:fill="FFFFFF"/>
        </w:rPr>
        <w:t>in part</w:t>
      </w:r>
      <w:r w:rsidR="00C77779" w:rsidRPr="002D4C7F">
        <w:rPr>
          <w:rFonts w:ascii="Arial" w:eastAsia="Times New Roman" w:hAnsi="Arial" w:cs="Arial"/>
          <w:shd w:val="clear" w:color="auto" w:fill="FFFFFF"/>
        </w:rPr>
        <w:t>,</w:t>
      </w:r>
      <w:r w:rsidRPr="002D4C7F">
        <w:rPr>
          <w:rFonts w:ascii="Arial" w:eastAsia="Times New Roman" w:hAnsi="Arial" w:cs="Arial"/>
          <w:shd w:val="clear" w:color="auto" w:fill="FFFFFF"/>
        </w:rPr>
        <w:t xml:space="preserve"> </w:t>
      </w:r>
      <w:r w:rsidR="00D57C20" w:rsidRPr="002D4C7F">
        <w:rPr>
          <w:rFonts w:ascii="Arial" w:eastAsia="Times New Roman" w:hAnsi="Arial" w:cs="Arial"/>
          <w:shd w:val="clear" w:color="auto" w:fill="FFFFFF"/>
        </w:rPr>
        <w:t xml:space="preserve">by delivering more than </w:t>
      </w:r>
      <w:r w:rsidRPr="002D4C7F">
        <w:rPr>
          <w:rFonts w:ascii="Arial" w:eastAsia="Times New Roman" w:hAnsi="Arial" w:cs="Arial"/>
          <w:shd w:val="clear" w:color="auto" w:fill="FFFFFF"/>
        </w:rPr>
        <w:t xml:space="preserve">$130 billion </w:t>
      </w:r>
      <w:r w:rsidR="00D57C20" w:rsidRPr="002D4C7F">
        <w:rPr>
          <w:rFonts w:ascii="Arial" w:eastAsia="Times New Roman" w:hAnsi="Arial" w:cs="Arial"/>
          <w:shd w:val="clear" w:color="auto" w:fill="FFFFFF"/>
        </w:rPr>
        <w:t xml:space="preserve">in programs that </w:t>
      </w:r>
      <w:r w:rsidRPr="002D4C7F">
        <w:rPr>
          <w:rFonts w:ascii="Arial" w:eastAsia="Times New Roman" w:hAnsi="Arial" w:cs="Arial"/>
          <w:shd w:val="clear" w:color="auto" w:fill="FFFFFF"/>
        </w:rPr>
        <w:t xml:space="preserve">support Canadians of all ages and </w:t>
      </w:r>
      <w:r w:rsidR="00D57C20" w:rsidRPr="002D4C7F">
        <w:rPr>
          <w:rFonts w:ascii="Arial" w:eastAsia="Times New Roman" w:hAnsi="Arial" w:cs="Arial"/>
          <w:shd w:val="clear" w:color="auto" w:fill="FFFFFF"/>
        </w:rPr>
        <w:t xml:space="preserve">meet </w:t>
      </w:r>
      <w:r w:rsidRPr="002D4C7F">
        <w:rPr>
          <w:rFonts w:ascii="Arial" w:eastAsia="Times New Roman" w:hAnsi="Arial" w:cs="Arial"/>
          <w:shd w:val="clear" w:color="auto" w:fill="FFFFFF"/>
        </w:rPr>
        <w:t>their needs.</w:t>
      </w:r>
    </w:p>
    <w:p w14:paraId="5AB38223" w14:textId="2A2C4E1E" w:rsidR="00310340" w:rsidRPr="002D4C7F" w:rsidRDefault="00B74023" w:rsidP="00365B64">
      <w:pPr>
        <w:spacing w:before="100" w:beforeAutospacing="1" w:after="100" w:afterAutospacing="1" w:line="276" w:lineRule="auto"/>
        <w:rPr>
          <w:rFonts w:ascii="Arial" w:hAnsi="Arial" w:cs="Arial"/>
          <w:sz w:val="24"/>
          <w:szCs w:val="24"/>
          <w:shd w:val="clear" w:color="auto" w:fill="FFFFFF"/>
        </w:rPr>
      </w:pPr>
      <w:r w:rsidRPr="002D4C7F">
        <w:rPr>
          <w:rFonts w:ascii="Arial" w:hAnsi="Arial" w:cs="Arial"/>
          <w:sz w:val="24"/>
          <w:szCs w:val="24"/>
          <w:shd w:val="clear" w:color="auto" w:fill="FFFFFF"/>
        </w:rPr>
        <w:t xml:space="preserve">As the face of </w:t>
      </w:r>
      <w:r w:rsidR="002853E7" w:rsidRPr="002D4C7F">
        <w:rPr>
          <w:rFonts w:ascii="Arial" w:hAnsi="Arial" w:cs="Arial"/>
          <w:sz w:val="24"/>
          <w:szCs w:val="24"/>
          <w:shd w:val="clear" w:color="auto" w:fill="FFFFFF"/>
        </w:rPr>
        <w:t>g</w:t>
      </w:r>
      <w:r w:rsidRPr="002D4C7F">
        <w:rPr>
          <w:rFonts w:ascii="Arial" w:hAnsi="Arial" w:cs="Arial"/>
          <w:sz w:val="24"/>
          <w:szCs w:val="24"/>
          <w:shd w:val="clear" w:color="auto" w:fill="FFFFFF"/>
        </w:rPr>
        <w:t xml:space="preserve">overnment services for many Canadians, </w:t>
      </w:r>
      <w:r w:rsidR="00110D7B" w:rsidRPr="002D4C7F">
        <w:rPr>
          <w:rFonts w:ascii="Arial" w:hAnsi="Arial" w:cs="Arial"/>
          <w:sz w:val="24"/>
          <w:szCs w:val="24"/>
          <w:shd w:val="clear" w:color="auto" w:fill="FFFFFF"/>
        </w:rPr>
        <w:t>ESDC</w:t>
      </w:r>
      <w:r w:rsidRPr="002D4C7F">
        <w:rPr>
          <w:rFonts w:ascii="Arial" w:hAnsi="Arial" w:cs="Arial"/>
          <w:sz w:val="24"/>
          <w:szCs w:val="24"/>
          <w:shd w:val="clear" w:color="auto" w:fill="FFFFFF"/>
        </w:rPr>
        <w:t xml:space="preserve"> play</w:t>
      </w:r>
      <w:r w:rsidR="002853E7" w:rsidRPr="002D4C7F">
        <w:rPr>
          <w:rFonts w:ascii="Arial" w:hAnsi="Arial" w:cs="Arial"/>
          <w:sz w:val="24"/>
          <w:szCs w:val="24"/>
          <w:shd w:val="clear" w:color="auto" w:fill="FFFFFF"/>
        </w:rPr>
        <w:t>s</w:t>
      </w:r>
      <w:r w:rsidRPr="002D4C7F">
        <w:rPr>
          <w:rFonts w:ascii="Arial" w:hAnsi="Arial" w:cs="Arial"/>
          <w:sz w:val="24"/>
          <w:szCs w:val="24"/>
          <w:shd w:val="clear" w:color="auto" w:fill="FFFFFF"/>
        </w:rPr>
        <w:t xml:space="preserve"> an important role in </w:t>
      </w:r>
      <w:r w:rsidR="00D57C20" w:rsidRPr="002D4C7F">
        <w:rPr>
          <w:rFonts w:ascii="Arial" w:hAnsi="Arial" w:cs="Arial"/>
          <w:sz w:val="24"/>
          <w:szCs w:val="24"/>
          <w:shd w:val="clear" w:color="auto" w:fill="FFFFFF"/>
        </w:rPr>
        <w:t xml:space="preserve">advancing </w:t>
      </w:r>
      <w:r w:rsidRPr="002D4C7F">
        <w:rPr>
          <w:rFonts w:ascii="Arial" w:hAnsi="Arial" w:cs="Arial"/>
          <w:sz w:val="24"/>
          <w:szCs w:val="24"/>
          <w:shd w:val="clear" w:color="auto" w:fill="FFFFFF"/>
        </w:rPr>
        <w:t>government-wide service initiatives</w:t>
      </w:r>
      <w:r w:rsidR="00110D7B" w:rsidRPr="002D4C7F">
        <w:rPr>
          <w:rFonts w:ascii="Arial" w:hAnsi="Arial" w:cs="Arial"/>
          <w:sz w:val="24"/>
          <w:szCs w:val="24"/>
          <w:shd w:val="clear" w:color="auto" w:fill="FFFFFF"/>
        </w:rPr>
        <w:t xml:space="preserve">, often </w:t>
      </w:r>
      <w:r w:rsidR="00D57C20" w:rsidRPr="002D4C7F">
        <w:rPr>
          <w:rFonts w:ascii="Arial" w:hAnsi="Arial" w:cs="Arial"/>
          <w:sz w:val="24"/>
          <w:szCs w:val="24"/>
          <w:shd w:val="clear" w:color="auto" w:fill="FFFFFF"/>
        </w:rPr>
        <w:t xml:space="preserve">leading the way </w:t>
      </w:r>
      <w:r w:rsidR="00110D7B" w:rsidRPr="002D4C7F">
        <w:rPr>
          <w:rFonts w:ascii="Arial" w:hAnsi="Arial" w:cs="Arial"/>
          <w:sz w:val="24"/>
          <w:szCs w:val="24"/>
          <w:shd w:val="clear" w:color="auto" w:fill="FFFFFF"/>
        </w:rPr>
        <w:t xml:space="preserve">in developing and testing </w:t>
      </w:r>
      <w:r w:rsidR="002853E7" w:rsidRPr="002D4C7F">
        <w:rPr>
          <w:rFonts w:ascii="Arial" w:hAnsi="Arial" w:cs="Arial"/>
          <w:sz w:val="24"/>
          <w:szCs w:val="24"/>
          <w:shd w:val="clear" w:color="auto" w:fill="FFFFFF"/>
        </w:rPr>
        <w:t xml:space="preserve">service delivery </w:t>
      </w:r>
      <w:r w:rsidR="00110D7B" w:rsidRPr="002D4C7F">
        <w:rPr>
          <w:rFonts w:ascii="Arial" w:hAnsi="Arial" w:cs="Arial"/>
          <w:sz w:val="24"/>
          <w:szCs w:val="24"/>
          <w:shd w:val="clear" w:color="auto" w:fill="FFFFFF"/>
        </w:rPr>
        <w:t xml:space="preserve">models for use by </w:t>
      </w:r>
      <w:r w:rsidR="00D57C20" w:rsidRPr="002D4C7F">
        <w:rPr>
          <w:rFonts w:ascii="Arial" w:hAnsi="Arial" w:cs="Arial"/>
          <w:sz w:val="24"/>
          <w:szCs w:val="24"/>
          <w:shd w:val="clear" w:color="auto" w:fill="FFFFFF"/>
        </w:rPr>
        <w:t>other government departments</w:t>
      </w:r>
      <w:r w:rsidRPr="002D4C7F">
        <w:rPr>
          <w:rFonts w:ascii="Arial" w:hAnsi="Arial" w:cs="Arial"/>
          <w:sz w:val="24"/>
          <w:szCs w:val="24"/>
          <w:shd w:val="clear" w:color="auto" w:fill="FFFFFF"/>
        </w:rPr>
        <w:t xml:space="preserve">. The Department </w:t>
      </w:r>
      <w:r w:rsidR="00D57C20" w:rsidRPr="002D4C7F">
        <w:rPr>
          <w:rFonts w:ascii="Arial" w:hAnsi="Arial" w:cs="Arial"/>
          <w:sz w:val="24"/>
          <w:szCs w:val="24"/>
          <w:shd w:val="clear" w:color="auto" w:fill="FFFFFF"/>
        </w:rPr>
        <w:t xml:space="preserve">continually </w:t>
      </w:r>
      <w:r w:rsidR="002853E7" w:rsidRPr="002D4C7F">
        <w:rPr>
          <w:rFonts w:ascii="Arial" w:hAnsi="Arial" w:cs="Arial"/>
          <w:sz w:val="24"/>
          <w:szCs w:val="24"/>
          <w:shd w:val="clear" w:color="auto" w:fill="FFFFFF"/>
        </w:rPr>
        <w:t xml:space="preserve">reviews existing service delivery and systems to </w:t>
      </w:r>
      <w:r w:rsidRPr="002D4C7F">
        <w:rPr>
          <w:rFonts w:ascii="Arial" w:hAnsi="Arial" w:cs="Arial"/>
          <w:sz w:val="24"/>
          <w:szCs w:val="24"/>
          <w:shd w:val="clear" w:color="auto" w:fill="FFFFFF"/>
        </w:rPr>
        <w:t xml:space="preserve">identify, develop and implement advanced service delivery models </w:t>
      </w:r>
      <w:r w:rsidR="002853E7" w:rsidRPr="002D4C7F">
        <w:rPr>
          <w:rFonts w:ascii="Arial" w:hAnsi="Arial" w:cs="Arial"/>
          <w:sz w:val="24"/>
          <w:szCs w:val="24"/>
          <w:shd w:val="clear" w:color="auto" w:fill="FFFFFF"/>
        </w:rPr>
        <w:t>that</w:t>
      </w:r>
      <w:r w:rsidRPr="002D4C7F">
        <w:rPr>
          <w:rFonts w:ascii="Arial" w:hAnsi="Arial" w:cs="Arial"/>
          <w:sz w:val="24"/>
          <w:szCs w:val="24"/>
          <w:shd w:val="clear" w:color="auto" w:fill="FFFFFF"/>
        </w:rPr>
        <w:t xml:space="preserve"> </w:t>
      </w:r>
      <w:r w:rsidR="00D57C20" w:rsidRPr="002D4C7F">
        <w:rPr>
          <w:rFonts w:ascii="Arial" w:hAnsi="Arial" w:cs="Arial"/>
          <w:sz w:val="24"/>
          <w:szCs w:val="24"/>
          <w:shd w:val="clear" w:color="auto" w:fill="FFFFFF"/>
        </w:rPr>
        <w:t xml:space="preserve">deliver </w:t>
      </w:r>
      <w:r w:rsidRPr="002D4C7F">
        <w:rPr>
          <w:rFonts w:ascii="Arial" w:hAnsi="Arial" w:cs="Arial"/>
          <w:sz w:val="24"/>
          <w:szCs w:val="24"/>
          <w:shd w:val="clear" w:color="auto" w:fill="FFFFFF"/>
        </w:rPr>
        <w:t xml:space="preserve">responsive </w:t>
      </w:r>
      <w:r w:rsidR="002853E7" w:rsidRPr="002D4C7F">
        <w:rPr>
          <w:rFonts w:ascii="Arial" w:hAnsi="Arial" w:cs="Arial"/>
          <w:sz w:val="24"/>
          <w:szCs w:val="24"/>
          <w:shd w:val="clear" w:color="auto" w:fill="FFFFFF"/>
        </w:rPr>
        <w:t xml:space="preserve">government </w:t>
      </w:r>
      <w:r w:rsidRPr="002D4C7F">
        <w:rPr>
          <w:rFonts w:ascii="Arial" w:hAnsi="Arial" w:cs="Arial"/>
          <w:sz w:val="24"/>
          <w:szCs w:val="24"/>
          <w:shd w:val="clear" w:color="auto" w:fill="FFFFFF"/>
        </w:rPr>
        <w:t>services efficiently and equitably</w:t>
      </w:r>
      <w:r w:rsidR="000F070D" w:rsidRPr="002D4C7F">
        <w:rPr>
          <w:rFonts w:ascii="Arial" w:hAnsi="Arial" w:cs="Arial"/>
          <w:sz w:val="24"/>
          <w:szCs w:val="24"/>
          <w:shd w:val="clear" w:color="auto" w:fill="FFFFFF"/>
        </w:rPr>
        <w:t>.</w:t>
      </w:r>
      <w:r w:rsidR="00110D7B" w:rsidRPr="002D4C7F">
        <w:rPr>
          <w:rFonts w:ascii="Arial" w:hAnsi="Arial" w:cs="Arial"/>
          <w:sz w:val="24"/>
          <w:szCs w:val="24"/>
          <w:shd w:val="clear" w:color="auto" w:fill="FFFFFF"/>
        </w:rPr>
        <w:t xml:space="preserve"> The Department </w:t>
      </w:r>
      <w:r w:rsidR="00C60E75" w:rsidRPr="002D4C7F">
        <w:rPr>
          <w:rFonts w:ascii="Arial" w:hAnsi="Arial" w:cs="Arial"/>
          <w:sz w:val="24"/>
          <w:szCs w:val="24"/>
          <w:shd w:val="clear" w:color="auto" w:fill="FFFFFF"/>
        </w:rPr>
        <w:t xml:space="preserve">is working </w:t>
      </w:r>
      <w:r w:rsidR="00110D7B" w:rsidRPr="002D4C7F">
        <w:rPr>
          <w:rFonts w:ascii="Arial" w:hAnsi="Arial" w:cs="Arial"/>
          <w:sz w:val="24"/>
          <w:szCs w:val="24"/>
          <w:shd w:val="clear" w:color="auto" w:fill="FFFFFF"/>
        </w:rPr>
        <w:t xml:space="preserve">to build a </w:t>
      </w:r>
      <w:r w:rsidR="00C60E75" w:rsidRPr="002D4C7F">
        <w:rPr>
          <w:rFonts w:ascii="Arial" w:hAnsi="Arial" w:cs="Arial"/>
          <w:sz w:val="24"/>
          <w:szCs w:val="24"/>
          <w:shd w:val="clear" w:color="auto" w:fill="FFFFFF"/>
        </w:rPr>
        <w:t>high-</w:t>
      </w:r>
      <w:r w:rsidR="00110D7B" w:rsidRPr="002D4C7F">
        <w:rPr>
          <w:rFonts w:ascii="Arial" w:hAnsi="Arial" w:cs="Arial"/>
          <w:sz w:val="24"/>
          <w:szCs w:val="24"/>
          <w:shd w:val="clear" w:color="auto" w:fill="FFFFFF"/>
        </w:rPr>
        <w:t xml:space="preserve">performing and adaptable organization by improving its management practices and enabling infrastructure so that it can continue to meet </w:t>
      </w:r>
      <w:r w:rsidR="00C60E75" w:rsidRPr="002D4C7F">
        <w:rPr>
          <w:rFonts w:ascii="Arial" w:hAnsi="Arial" w:cs="Arial"/>
          <w:sz w:val="24"/>
          <w:szCs w:val="24"/>
          <w:shd w:val="clear" w:color="auto" w:fill="FFFFFF"/>
        </w:rPr>
        <w:t xml:space="preserve">the needs of </w:t>
      </w:r>
      <w:r w:rsidR="00110D7B" w:rsidRPr="002D4C7F">
        <w:rPr>
          <w:rFonts w:ascii="Arial" w:hAnsi="Arial" w:cs="Arial"/>
          <w:sz w:val="24"/>
          <w:szCs w:val="24"/>
          <w:shd w:val="clear" w:color="auto" w:fill="FFFFFF"/>
        </w:rPr>
        <w:t>Canadians.</w:t>
      </w:r>
      <w:r w:rsidR="000C3A65" w:rsidRPr="002D4C7F">
        <w:rPr>
          <w:rFonts w:ascii="Arial" w:hAnsi="Arial" w:cs="Arial"/>
          <w:sz w:val="24"/>
          <w:szCs w:val="24"/>
          <w:shd w:val="clear" w:color="auto" w:fill="FFFFFF"/>
        </w:rPr>
        <w:t xml:space="preserve"> </w:t>
      </w:r>
      <w:r w:rsidR="00F44322" w:rsidRPr="002D4C7F">
        <w:rPr>
          <w:rFonts w:ascii="Arial" w:hAnsi="Arial" w:cs="Arial"/>
          <w:sz w:val="24"/>
          <w:szCs w:val="24"/>
          <w:shd w:val="clear" w:color="auto" w:fill="FFFFFF"/>
        </w:rPr>
        <w:t>Changes</w:t>
      </w:r>
      <w:r w:rsidR="000C3A65" w:rsidRPr="002D4C7F">
        <w:rPr>
          <w:rFonts w:ascii="Arial" w:hAnsi="Arial" w:cs="Arial"/>
          <w:sz w:val="24"/>
          <w:szCs w:val="24"/>
          <w:shd w:val="clear" w:color="auto" w:fill="FFFFFF"/>
        </w:rPr>
        <w:t xml:space="preserve"> to </w:t>
      </w:r>
      <w:r w:rsidR="00C60E75" w:rsidRPr="002D4C7F">
        <w:rPr>
          <w:rFonts w:ascii="Arial" w:hAnsi="Arial" w:cs="Arial"/>
          <w:sz w:val="24"/>
          <w:szCs w:val="24"/>
          <w:shd w:val="clear" w:color="auto" w:fill="FFFFFF"/>
        </w:rPr>
        <w:t xml:space="preserve">GoC </w:t>
      </w:r>
      <w:r w:rsidR="000C3A65" w:rsidRPr="002D4C7F">
        <w:rPr>
          <w:rFonts w:ascii="Arial" w:hAnsi="Arial" w:cs="Arial"/>
          <w:sz w:val="24"/>
          <w:szCs w:val="24"/>
          <w:shd w:val="clear" w:color="auto" w:fill="FFFFFF"/>
        </w:rPr>
        <w:t xml:space="preserve">legislation, regulations, programs, funding, technology or organizational structure and overall </w:t>
      </w:r>
      <w:r w:rsidR="00C60E75" w:rsidRPr="002D4C7F">
        <w:rPr>
          <w:rFonts w:ascii="Arial" w:hAnsi="Arial" w:cs="Arial"/>
          <w:sz w:val="24"/>
          <w:szCs w:val="24"/>
          <w:shd w:val="clear" w:color="auto" w:fill="FFFFFF"/>
        </w:rPr>
        <w:t xml:space="preserve">GoC </w:t>
      </w:r>
      <w:r w:rsidR="000C3A65" w:rsidRPr="002D4C7F">
        <w:rPr>
          <w:rFonts w:ascii="Arial" w:hAnsi="Arial" w:cs="Arial"/>
          <w:sz w:val="24"/>
          <w:szCs w:val="24"/>
          <w:shd w:val="clear" w:color="auto" w:fill="FFFFFF"/>
        </w:rPr>
        <w:t xml:space="preserve">direction </w:t>
      </w:r>
      <w:r w:rsidR="00C60E75" w:rsidRPr="002D4C7F">
        <w:rPr>
          <w:rFonts w:ascii="Arial" w:hAnsi="Arial" w:cs="Arial"/>
          <w:sz w:val="24"/>
          <w:szCs w:val="24"/>
          <w:shd w:val="clear" w:color="auto" w:fill="FFFFFF"/>
        </w:rPr>
        <w:t>for</w:t>
      </w:r>
      <w:r w:rsidR="000C3A65" w:rsidRPr="002D4C7F">
        <w:rPr>
          <w:rFonts w:ascii="Arial" w:hAnsi="Arial" w:cs="Arial"/>
          <w:sz w:val="24"/>
          <w:szCs w:val="24"/>
          <w:shd w:val="clear" w:color="auto" w:fill="FFFFFF"/>
        </w:rPr>
        <w:t xml:space="preserve"> program delivery impact the </w:t>
      </w:r>
      <w:r w:rsidR="00C60E75" w:rsidRPr="002D4C7F">
        <w:rPr>
          <w:rFonts w:ascii="Arial" w:hAnsi="Arial" w:cs="Arial"/>
          <w:sz w:val="24"/>
          <w:szCs w:val="24"/>
          <w:shd w:val="clear" w:color="auto" w:fill="FFFFFF"/>
        </w:rPr>
        <w:t xml:space="preserve">Department’s </w:t>
      </w:r>
      <w:r w:rsidR="000C3A65" w:rsidRPr="002D4C7F">
        <w:rPr>
          <w:rFonts w:ascii="Arial" w:hAnsi="Arial" w:cs="Arial"/>
          <w:sz w:val="24"/>
          <w:szCs w:val="24"/>
          <w:shd w:val="clear" w:color="auto" w:fill="FFFFFF"/>
        </w:rPr>
        <w:t xml:space="preserve">enabling infrastructure. </w:t>
      </w:r>
      <w:r w:rsidR="00A44627" w:rsidRPr="002D4C7F">
        <w:rPr>
          <w:rFonts w:ascii="Arial" w:hAnsi="Arial" w:cs="Arial"/>
          <w:sz w:val="24"/>
          <w:szCs w:val="24"/>
          <w:shd w:val="clear" w:color="auto" w:fill="FFFFFF"/>
        </w:rPr>
        <w:t>Typically, the</w:t>
      </w:r>
      <w:r w:rsidR="002853E7" w:rsidRPr="002D4C7F">
        <w:rPr>
          <w:rFonts w:ascii="Arial" w:hAnsi="Arial" w:cs="Arial"/>
          <w:sz w:val="24"/>
          <w:szCs w:val="24"/>
          <w:shd w:val="clear" w:color="auto" w:fill="FFFFFF"/>
        </w:rPr>
        <w:t>se</w:t>
      </w:r>
      <w:r w:rsidR="000C3A65" w:rsidRPr="002D4C7F">
        <w:rPr>
          <w:rFonts w:ascii="Arial" w:hAnsi="Arial" w:cs="Arial"/>
          <w:sz w:val="24"/>
          <w:szCs w:val="24"/>
          <w:shd w:val="clear" w:color="auto" w:fill="FFFFFF"/>
        </w:rPr>
        <w:t xml:space="preserve"> types </w:t>
      </w:r>
      <w:r w:rsidR="00C60E75" w:rsidRPr="002D4C7F">
        <w:rPr>
          <w:rFonts w:ascii="Arial" w:hAnsi="Arial" w:cs="Arial"/>
          <w:sz w:val="24"/>
          <w:szCs w:val="24"/>
          <w:shd w:val="clear" w:color="auto" w:fill="FFFFFF"/>
        </w:rPr>
        <w:t>of improvement</w:t>
      </w:r>
      <w:r w:rsidR="00802D1D" w:rsidRPr="002D4C7F">
        <w:rPr>
          <w:rFonts w:ascii="Arial" w:hAnsi="Arial" w:cs="Arial"/>
          <w:sz w:val="24"/>
          <w:szCs w:val="24"/>
          <w:shd w:val="clear" w:color="auto" w:fill="FFFFFF"/>
        </w:rPr>
        <w:t xml:space="preserve"> and/or change</w:t>
      </w:r>
      <w:r w:rsidR="00A44627" w:rsidRPr="002D4C7F">
        <w:rPr>
          <w:rFonts w:ascii="Arial" w:hAnsi="Arial" w:cs="Arial"/>
          <w:sz w:val="24"/>
          <w:szCs w:val="24"/>
          <w:shd w:val="clear" w:color="auto" w:fill="FFFFFF"/>
        </w:rPr>
        <w:t xml:space="preserve"> initiatives </w:t>
      </w:r>
      <w:r w:rsidR="00DC27FF" w:rsidRPr="002D4C7F">
        <w:rPr>
          <w:rFonts w:ascii="Arial" w:hAnsi="Arial" w:cs="Arial"/>
          <w:sz w:val="24"/>
          <w:szCs w:val="24"/>
          <w:shd w:val="clear" w:color="auto" w:fill="FFFFFF"/>
        </w:rPr>
        <w:t xml:space="preserve">fall outside the core mandate of the </w:t>
      </w:r>
      <w:r w:rsidR="00C60E75" w:rsidRPr="002D4C7F">
        <w:rPr>
          <w:rFonts w:ascii="Arial" w:hAnsi="Arial" w:cs="Arial"/>
          <w:sz w:val="24"/>
          <w:szCs w:val="24"/>
          <w:shd w:val="clear" w:color="auto" w:fill="FFFFFF"/>
        </w:rPr>
        <w:t xml:space="preserve">affected </w:t>
      </w:r>
      <w:r w:rsidR="00DC27FF" w:rsidRPr="002D4C7F">
        <w:rPr>
          <w:rFonts w:ascii="Arial" w:hAnsi="Arial" w:cs="Arial"/>
          <w:sz w:val="24"/>
          <w:szCs w:val="24"/>
          <w:shd w:val="clear" w:color="auto" w:fill="FFFFFF"/>
        </w:rPr>
        <w:t xml:space="preserve">Branch/Directorate and require a </w:t>
      </w:r>
      <w:r w:rsidR="00C60E75" w:rsidRPr="002D4C7F">
        <w:rPr>
          <w:rFonts w:ascii="Arial" w:hAnsi="Arial" w:cs="Arial"/>
          <w:sz w:val="24"/>
          <w:szCs w:val="24"/>
          <w:shd w:val="clear" w:color="auto" w:fill="FFFFFF"/>
        </w:rPr>
        <w:t xml:space="preserve">dedicated </w:t>
      </w:r>
      <w:r w:rsidR="00DC27FF" w:rsidRPr="002D4C7F">
        <w:rPr>
          <w:rFonts w:ascii="Arial" w:hAnsi="Arial" w:cs="Arial"/>
          <w:sz w:val="24"/>
          <w:szCs w:val="24"/>
          <w:shd w:val="clear" w:color="auto" w:fill="FFFFFF"/>
        </w:rPr>
        <w:t>project team to</w:t>
      </w:r>
      <w:r w:rsidR="000C3A65" w:rsidRPr="002D4C7F">
        <w:rPr>
          <w:rFonts w:ascii="Arial" w:hAnsi="Arial" w:cs="Arial"/>
          <w:sz w:val="24"/>
          <w:szCs w:val="24"/>
          <w:shd w:val="clear" w:color="auto" w:fill="FFFFFF"/>
        </w:rPr>
        <w:t xml:space="preserve"> strategi</w:t>
      </w:r>
      <w:r w:rsidR="00924F41" w:rsidRPr="002D4C7F">
        <w:rPr>
          <w:rFonts w:ascii="Arial" w:hAnsi="Arial" w:cs="Arial"/>
          <w:sz w:val="24"/>
          <w:szCs w:val="24"/>
          <w:shd w:val="clear" w:color="auto" w:fill="FFFFFF"/>
        </w:rPr>
        <w:t>z</w:t>
      </w:r>
      <w:r w:rsidR="000C3A65" w:rsidRPr="002D4C7F">
        <w:rPr>
          <w:rFonts w:ascii="Arial" w:hAnsi="Arial" w:cs="Arial"/>
          <w:sz w:val="24"/>
          <w:szCs w:val="24"/>
          <w:shd w:val="clear" w:color="auto" w:fill="FFFFFF"/>
        </w:rPr>
        <w:t xml:space="preserve">e, develop and execute </w:t>
      </w:r>
      <w:r w:rsidR="00802D1D" w:rsidRPr="002D4C7F">
        <w:rPr>
          <w:rFonts w:ascii="Arial" w:hAnsi="Arial" w:cs="Arial"/>
          <w:sz w:val="24"/>
          <w:szCs w:val="24"/>
          <w:shd w:val="clear" w:color="auto" w:fill="FFFFFF"/>
        </w:rPr>
        <w:t>responsive</w:t>
      </w:r>
      <w:r w:rsidR="00DC27FF" w:rsidRPr="002D4C7F">
        <w:rPr>
          <w:rFonts w:ascii="Arial" w:hAnsi="Arial" w:cs="Arial"/>
          <w:sz w:val="24"/>
          <w:szCs w:val="24"/>
          <w:shd w:val="clear" w:color="auto" w:fill="FFFFFF"/>
        </w:rPr>
        <w:t xml:space="preserve"> </w:t>
      </w:r>
      <w:r w:rsidR="005A1B68" w:rsidRPr="002D4C7F">
        <w:rPr>
          <w:rFonts w:ascii="Arial" w:hAnsi="Arial" w:cs="Arial"/>
          <w:sz w:val="24"/>
          <w:szCs w:val="24"/>
          <w:shd w:val="clear" w:color="auto" w:fill="FFFFFF"/>
        </w:rPr>
        <w:t>project plan</w:t>
      </w:r>
      <w:r w:rsidR="0007656E" w:rsidRPr="002D4C7F">
        <w:rPr>
          <w:rFonts w:ascii="Arial" w:hAnsi="Arial" w:cs="Arial"/>
          <w:sz w:val="24"/>
          <w:szCs w:val="24"/>
          <w:shd w:val="clear" w:color="auto" w:fill="FFFFFF"/>
        </w:rPr>
        <w:t>s</w:t>
      </w:r>
      <w:r w:rsidR="00DC27FF" w:rsidRPr="002D4C7F">
        <w:rPr>
          <w:rFonts w:ascii="Arial" w:hAnsi="Arial" w:cs="Arial"/>
          <w:sz w:val="24"/>
          <w:szCs w:val="24"/>
          <w:shd w:val="clear" w:color="auto" w:fill="FFFFFF"/>
        </w:rPr>
        <w:t xml:space="preserve">. </w:t>
      </w:r>
    </w:p>
    <w:p w14:paraId="6A55EEA3" w14:textId="6E0BFC91" w:rsidR="00802D1D" w:rsidRPr="002D4C7F" w:rsidRDefault="00DC27FF" w:rsidP="00365B64">
      <w:pPr>
        <w:spacing w:before="100" w:beforeAutospacing="1" w:after="100" w:afterAutospacing="1" w:line="276" w:lineRule="auto"/>
        <w:rPr>
          <w:rFonts w:ascii="Arial" w:hAnsi="Arial" w:cs="Arial"/>
          <w:sz w:val="24"/>
          <w:szCs w:val="24"/>
          <w:shd w:val="clear" w:color="auto" w:fill="FFFFFF"/>
        </w:rPr>
      </w:pPr>
      <w:r w:rsidRPr="002D4C7F">
        <w:rPr>
          <w:rFonts w:ascii="Arial" w:hAnsi="Arial" w:cs="Arial"/>
          <w:sz w:val="24"/>
          <w:szCs w:val="24"/>
          <w:shd w:val="clear" w:color="auto" w:fill="FFFFFF"/>
        </w:rPr>
        <w:t>In this context,</w:t>
      </w:r>
      <w:r w:rsidR="00B50A3D" w:rsidRPr="002D4C7F">
        <w:rPr>
          <w:rFonts w:ascii="Arial" w:hAnsi="Arial" w:cs="Arial"/>
          <w:sz w:val="24"/>
          <w:szCs w:val="24"/>
        </w:rPr>
        <w:t xml:space="preserve"> the D</w:t>
      </w:r>
      <w:r w:rsidR="00D81B14" w:rsidRPr="002D4C7F">
        <w:rPr>
          <w:rFonts w:ascii="Arial" w:hAnsi="Arial" w:cs="Arial"/>
          <w:sz w:val="24"/>
          <w:szCs w:val="24"/>
        </w:rPr>
        <w:t>irector General</w:t>
      </w:r>
      <w:r w:rsidR="00B50A3D" w:rsidRPr="002D4C7F">
        <w:rPr>
          <w:rFonts w:ascii="Arial" w:hAnsi="Arial" w:cs="Arial"/>
          <w:sz w:val="24"/>
          <w:szCs w:val="24"/>
        </w:rPr>
        <w:t xml:space="preserve">, Special Projects has a major challenge </w:t>
      </w:r>
      <w:r w:rsidR="00C60E75" w:rsidRPr="002D4C7F">
        <w:rPr>
          <w:rFonts w:ascii="Arial" w:hAnsi="Arial" w:cs="Arial"/>
          <w:sz w:val="24"/>
          <w:szCs w:val="24"/>
        </w:rPr>
        <w:t>to provide operational</w:t>
      </w:r>
      <w:r w:rsidR="00802D1D" w:rsidRPr="002D4C7F">
        <w:rPr>
          <w:rFonts w:ascii="Arial" w:hAnsi="Arial" w:cs="Arial"/>
          <w:sz w:val="24"/>
          <w:szCs w:val="24"/>
        </w:rPr>
        <w:t xml:space="preserve"> and</w:t>
      </w:r>
      <w:r w:rsidR="00B50A3D" w:rsidRPr="002D4C7F">
        <w:rPr>
          <w:rFonts w:ascii="Arial" w:hAnsi="Arial" w:cs="Arial"/>
          <w:sz w:val="24"/>
          <w:szCs w:val="24"/>
        </w:rPr>
        <w:t xml:space="preserve"> functional </w:t>
      </w:r>
      <w:r w:rsidR="00802D1D" w:rsidRPr="002D4C7F">
        <w:rPr>
          <w:rFonts w:ascii="Arial" w:hAnsi="Arial" w:cs="Arial"/>
          <w:sz w:val="24"/>
          <w:szCs w:val="24"/>
        </w:rPr>
        <w:t>oversight</w:t>
      </w:r>
      <w:r w:rsidR="00B50A3D" w:rsidRPr="002D4C7F">
        <w:rPr>
          <w:rFonts w:ascii="Arial" w:hAnsi="Arial" w:cs="Arial"/>
          <w:sz w:val="24"/>
          <w:szCs w:val="24"/>
        </w:rPr>
        <w:t xml:space="preserve"> </w:t>
      </w:r>
      <w:r w:rsidR="00C60E75" w:rsidRPr="002D4C7F">
        <w:rPr>
          <w:rFonts w:ascii="Arial" w:hAnsi="Arial" w:cs="Arial"/>
          <w:sz w:val="24"/>
          <w:szCs w:val="24"/>
        </w:rPr>
        <w:t xml:space="preserve">of </w:t>
      </w:r>
      <w:r w:rsidR="0033301B" w:rsidRPr="002D4C7F">
        <w:rPr>
          <w:rFonts w:ascii="Arial" w:hAnsi="Arial" w:cs="Arial"/>
          <w:sz w:val="24"/>
          <w:szCs w:val="24"/>
        </w:rPr>
        <w:t xml:space="preserve">a </w:t>
      </w:r>
      <w:r w:rsidR="00B50A3D" w:rsidRPr="002D4C7F">
        <w:rPr>
          <w:rFonts w:ascii="Arial" w:hAnsi="Arial" w:cs="Arial"/>
          <w:sz w:val="24"/>
          <w:szCs w:val="24"/>
        </w:rPr>
        <w:t xml:space="preserve">major </w:t>
      </w:r>
      <w:r w:rsidR="00802D1D" w:rsidRPr="002D4C7F">
        <w:rPr>
          <w:rFonts w:ascii="Arial" w:hAnsi="Arial" w:cs="Arial"/>
          <w:sz w:val="24"/>
          <w:szCs w:val="24"/>
        </w:rPr>
        <w:t>departmental or</w:t>
      </w:r>
      <w:r w:rsidR="00B50A3D" w:rsidRPr="002D4C7F">
        <w:rPr>
          <w:rFonts w:ascii="Arial" w:hAnsi="Arial" w:cs="Arial"/>
          <w:sz w:val="24"/>
          <w:szCs w:val="24"/>
        </w:rPr>
        <w:t xml:space="preserve"> government-wide initiative</w:t>
      </w:r>
      <w:r w:rsidR="00D81B14" w:rsidRPr="002D4C7F">
        <w:rPr>
          <w:rFonts w:ascii="Arial" w:hAnsi="Arial" w:cs="Arial"/>
          <w:sz w:val="24"/>
          <w:szCs w:val="24"/>
        </w:rPr>
        <w:t xml:space="preserve"> through</w:t>
      </w:r>
      <w:r w:rsidR="00802D1D" w:rsidRPr="002D4C7F">
        <w:rPr>
          <w:rFonts w:ascii="Arial" w:hAnsi="Arial" w:cs="Arial"/>
          <w:sz w:val="24"/>
          <w:szCs w:val="24"/>
        </w:rPr>
        <w:t xml:space="preserve"> the</w:t>
      </w:r>
      <w:r w:rsidR="00B50A3D" w:rsidRPr="002D4C7F">
        <w:rPr>
          <w:rFonts w:ascii="Arial" w:hAnsi="Arial" w:cs="Arial"/>
          <w:sz w:val="24"/>
          <w:szCs w:val="24"/>
        </w:rPr>
        <w:t xml:space="preserve"> development of </w:t>
      </w:r>
      <w:r w:rsidR="00C60E75" w:rsidRPr="002D4C7F">
        <w:rPr>
          <w:rFonts w:ascii="Arial" w:hAnsi="Arial" w:cs="Arial"/>
          <w:sz w:val="24"/>
          <w:szCs w:val="24"/>
        </w:rPr>
        <w:t xml:space="preserve">management </w:t>
      </w:r>
      <w:r w:rsidR="00B50A3D" w:rsidRPr="002D4C7F">
        <w:rPr>
          <w:rFonts w:ascii="Arial" w:hAnsi="Arial" w:cs="Arial"/>
          <w:sz w:val="24"/>
          <w:szCs w:val="24"/>
        </w:rPr>
        <w:t>framework</w:t>
      </w:r>
      <w:r w:rsidR="00802D1D" w:rsidRPr="002D4C7F">
        <w:rPr>
          <w:rFonts w:ascii="Arial" w:hAnsi="Arial" w:cs="Arial"/>
          <w:sz w:val="24"/>
          <w:szCs w:val="24"/>
        </w:rPr>
        <w:t>s</w:t>
      </w:r>
      <w:r w:rsidR="00B50A3D" w:rsidRPr="002D4C7F">
        <w:rPr>
          <w:rFonts w:ascii="Arial" w:hAnsi="Arial" w:cs="Arial"/>
          <w:sz w:val="24"/>
          <w:szCs w:val="24"/>
        </w:rPr>
        <w:t xml:space="preserve"> and planning </w:t>
      </w:r>
      <w:r w:rsidR="0087005E" w:rsidRPr="002D4C7F">
        <w:rPr>
          <w:rFonts w:ascii="Arial" w:hAnsi="Arial" w:cs="Arial"/>
          <w:sz w:val="24"/>
          <w:szCs w:val="24"/>
        </w:rPr>
        <w:t xml:space="preserve">objectives </w:t>
      </w:r>
      <w:r w:rsidR="00B50A3D" w:rsidRPr="002D4C7F">
        <w:rPr>
          <w:rFonts w:ascii="Arial" w:hAnsi="Arial" w:cs="Arial"/>
          <w:sz w:val="24"/>
          <w:szCs w:val="24"/>
        </w:rPr>
        <w:t>of related project initiatives/portfolios</w:t>
      </w:r>
      <w:r w:rsidR="00D81B14" w:rsidRPr="002D4C7F">
        <w:rPr>
          <w:rFonts w:ascii="Arial" w:hAnsi="Arial" w:cs="Arial"/>
          <w:sz w:val="24"/>
          <w:szCs w:val="24"/>
        </w:rPr>
        <w:t xml:space="preserve"> to ensure </w:t>
      </w:r>
      <w:del w:id="3" w:author="Hidvegi-Townsend, Wendy W [NC]" w:date="2025-01-22T14:42:00Z">
        <w:r w:rsidR="00B50A3D" w:rsidRPr="002D4C7F" w:rsidDel="00365B64">
          <w:rPr>
            <w:rFonts w:ascii="Arial" w:hAnsi="Arial" w:cs="Arial"/>
            <w:sz w:val="24"/>
            <w:szCs w:val="24"/>
          </w:rPr>
          <w:delText xml:space="preserve"> </w:delText>
        </w:r>
      </w:del>
      <w:r w:rsidR="00B50A3D" w:rsidRPr="002D4C7F">
        <w:rPr>
          <w:rFonts w:ascii="Arial" w:hAnsi="Arial" w:cs="Arial"/>
          <w:sz w:val="24"/>
          <w:szCs w:val="24"/>
        </w:rPr>
        <w:t xml:space="preserve">their effective management and delivery </w:t>
      </w:r>
      <w:r w:rsidR="00250CCD" w:rsidRPr="002D4C7F">
        <w:rPr>
          <w:rFonts w:ascii="Arial" w:hAnsi="Arial" w:cs="Arial"/>
          <w:sz w:val="24"/>
          <w:szCs w:val="24"/>
        </w:rPr>
        <w:t xml:space="preserve">of the </w:t>
      </w:r>
      <w:r w:rsidR="00B50A3D" w:rsidRPr="002D4C7F">
        <w:rPr>
          <w:rFonts w:ascii="Arial" w:hAnsi="Arial" w:cs="Arial"/>
          <w:sz w:val="24"/>
          <w:szCs w:val="24"/>
        </w:rPr>
        <w:t xml:space="preserve">initiatives/projects </w:t>
      </w:r>
      <w:r w:rsidR="00D81B14" w:rsidRPr="002D4C7F">
        <w:rPr>
          <w:rFonts w:ascii="Arial" w:hAnsi="Arial" w:cs="Arial"/>
          <w:sz w:val="24"/>
          <w:szCs w:val="24"/>
        </w:rPr>
        <w:t xml:space="preserve"> </w:t>
      </w:r>
      <w:r w:rsidR="00B50A3D" w:rsidRPr="002D4C7F">
        <w:rPr>
          <w:rFonts w:ascii="Arial" w:hAnsi="Arial" w:cs="Arial"/>
          <w:sz w:val="24"/>
          <w:szCs w:val="24"/>
        </w:rPr>
        <w:t xml:space="preserve"> </w:t>
      </w:r>
    </w:p>
    <w:p w14:paraId="26EFB19F" w14:textId="4506D38B" w:rsidR="00A1561A" w:rsidRPr="002D4C7F" w:rsidRDefault="00310340" w:rsidP="00365B64">
      <w:pPr>
        <w:spacing w:before="100" w:beforeAutospacing="1" w:after="100" w:afterAutospacing="1" w:line="276" w:lineRule="auto"/>
        <w:rPr>
          <w:rFonts w:ascii="Arial" w:hAnsi="Arial" w:cs="Arial"/>
          <w:sz w:val="24"/>
          <w:szCs w:val="24"/>
          <w:shd w:val="clear" w:color="auto" w:fill="FFFFFF"/>
        </w:rPr>
      </w:pPr>
      <w:r w:rsidRPr="002D4C7F">
        <w:rPr>
          <w:rFonts w:ascii="Arial" w:hAnsi="Arial" w:cs="Arial"/>
          <w:sz w:val="24"/>
          <w:szCs w:val="24"/>
          <w:shd w:val="clear" w:color="auto" w:fill="FFFFFF"/>
        </w:rPr>
        <w:t>The Director General</w:t>
      </w:r>
      <w:r w:rsidR="00D81B14" w:rsidRPr="002D4C7F">
        <w:rPr>
          <w:rFonts w:ascii="Arial" w:hAnsi="Arial" w:cs="Arial"/>
          <w:sz w:val="24"/>
          <w:szCs w:val="24"/>
          <w:shd w:val="clear" w:color="auto" w:fill="FFFFFF"/>
        </w:rPr>
        <w:t>, Special Projects</w:t>
      </w:r>
      <w:r w:rsidRPr="002D4C7F">
        <w:rPr>
          <w:rFonts w:ascii="Arial" w:hAnsi="Arial" w:cs="Arial"/>
          <w:sz w:val="24"/>
          <w:szCs w:val="24"/>
          <w:shd w:val="clear" w:color="auto" w:fill="FFFFFF"/>
        </w:rPr>
        <w:t xml:space="preserve"> is accountable for </w:t>
      </w:r>
      <w:bookmarkStart w:id="4" w:name="_Hlk164777245"/>
      <w:r w:rsidRPr="002D4C7F">
        <w:rPr>
          <w:rFonts w:ascii="Arial" w:hAnsi="Arial" w:cs="Arial"/>
          <w:sz w:val="24"/>
          <w:szCs w:val="24"/>
          <w:shd w:val="clear" w:color="auto" w:fill="FFFFFF"/>
        </w:rPr>
        <w:t xml:space="preserve">the </w:t>
      </w:r>
      <w:r w:rsidR="00334B0C" w:rsidRPr="002D4C7F">
        <w:rPr>
          <w:rFonts w:ascii="Arial" w:hAnsi="Arial" w:cs="Arial"/>
          <w:sz w:val="24"/>
          <w:szCs w:val="24"/>
          <w:shd w:val="clear" w:color="auto" w:fill="FFFFFF"/>
        </w:rPr>
        <w:t xml:space="preserve">development of policy, program and accountability frameworks to </w:t>
      </w:r>
      <w:r w:rsidR="00F22E73" w:rsidRPr="002D4C7F">
        <w:rPr>
          <w:rFonts w:ascii="Arial" w:hAnsi="Arial" w:cs="Arial"/>
          <w:sz w:val="24"/>
          <w:szCs w:val="24"/>
          <w:shd w:val="clear" w:color="auto" w:fill="FFFFFF"/>
        </w:rPr>
        <w:t xml:space="preserve">manage </w:t>
      </w:r>
      <w:r w:rsidR="00334B0C" w:rsidRPr="002D4C7F">
        <w:rPr>
          <w:rFonts w:ascii="Arial" w:hAnsi="Arial" w:cs="Arial"/>
          <w:sz w:val="24"/>
          <w:szCs w:val="24"/>
          <w:shd w:val="clear" w:color="auto" w:fill="FFFFFF"/>
        </w:rPr>
        <w:t xml:space="preserve">the </w:t>
      </w:r>
      <w:r w:rsidR="00F22E73" w:rsidRPr="002D4C7F">
        <w:rPr>
          <w:rFonts w:ascii="Arial" w:hAnsi="Arial" w:cs="Arial"/>
          <w:sz w:val="24"/>
          <w:szCs w:val="24"/>
          <w:shd w:val="clear" w:color="auto" w:fill="FFFFFF"/>
        </w:rPr>
        <w:t xml:space="preserve">risks </w:t>
      </w:r>
      <w:r w:rsidR="00334B0C" w:rsidRPr="002D4C7F">
        <w:rPr>
          <w:rFonts w:ascii="Arial" w:hAnsi="Arial" w:cs="Arial"/>
          <w:sz w:val="24"/>
          <w:szCs w:val="24"/>
          <w:shd w:val="clear" w:color="auto" w:fill="FFFFFF"/>
        </w:rPr>
        <w:t xml:space="preserve">inherent </w:t>
      </w:r>
      <w:r w:rsidR="00F22E73" w:rsidRPr="002D4C7F">
        <w:rPr>
          <w:rFonts w:ascii="Arial" w:hAnsi="Arial" w:cs="Arial"/>
          <w:sz w:val="24"/>
          <w:szCs w:val="24"/>
          <w:shd w:val="clear" w:color="auto" w:fill="FFFFFF"/>
        </w:rPr>
        <w:t xml:space="preserve">in </w:t>
      </w:r>
      <w:r w:rsidR="00334B0C" w:rsidRPr="002D4C7F">
        <w:rPr>
          <w:rFonts w:ascii="Arial" w:hAnsi="Arial" w:cs="Arial"/>
          <w:sz w:val="24"/>
          <w:szCs w:val="24"/>
          <w:shd w:val="clear" w:color="auto" w:fill="FFFFFF"/>
        </w:rPr>
        <w:t>transformati</w:t>
      </w:r>
      <w:r w:rsidR="00F22E73" w:rsidRPr="002D4C7F">
        <w:rPr>
          <w:rFonts w:ascii="Arial" w:hAnsi="Arial" w:cs="Arial"/>
          <w:sz w:val="24"/>
          <w:szCs w:val="24"/>
          <w:shd w:val="clear" w:color="auto" w:fill="FFFFFF"/>
        </w:rPr>
        <w:t>onal</w:t>
      </w:r>
      <w:r w:rsidR="00334B0C" w:rsidRPr="002D4C7F">
        <w:rPr>
          <w:rFonts w:ascii="Arial" w:hAnsi="Arial" w:cs="Arial"/>
          <w:sz w:val="24"/>
          <w:szCs w:val="24"/>
          <w:shd w:val="clear" w:color="auto" w:fill="FFFFFF"/>
        </w:rPr>
        <w:t xml:space="preserve"> organizational change. </w:t>
      </w:r>
      <w:r w:rsidR="00D44CC0" w:rsidRPr="002D4C7F">
        <w:rPr>
          <w:rFonts w:ascii="Arial" w:hAnsi="Arial" w:cs="Arial"/>
          <w:sz w:val="24"/>
          <w:szCs w:val="24"/>
          <w:shd w:val="clear" w:color="auto" w:fill="FFFFFF"/>
        </w:rPr>
        <w:t xml:space="preserve">The </w:t>
      </w:r>
      <w:r w:rsidR="0007656E" w:rsidRPr="002D4C7F">
        <w:rPr>
          <w:rFonts w:ascii="Arial" w:hAnsi="Arial" w:cs="Arial"/>
          <w:sz w:val="24"/>
          <w:szCs w:val="24"/>
          <w:shd w:val="clear" w:color="auto" w:fill="FFFFFF"/>
        </w:rPr>
        <w:t>incumbent</w:t>
      </w:r>
      <w:r w:rsidR="00D44CC0" w:rsidRPr="002D4C7F">
        <w:rPr>
          <w:rFonts w:ascii="Arial" w:hAnsi="Arial" w:cs="Arial"/>
          <w:sz w:val="24"/>
          <w:szCs w:val="24"/>
          <w:shd w:val="clear" w:color="auto" w:fill="FFFFFF"/>
        </w:rPr>
        <w:t xml:space="preserve"> </w:t>
      </w:r>
      <w:r w:rsidR="00F22E73" w:rsidRPr="002D4C7F">
        <w:rPr>
          <w:rFonts w:ascii="Arial" w:hAnsi="Arial" w:cs="Arial"/>
          <w:sz w:val="24"/>
          <w:szCs w:val="24"/>
          <w:shd w:val="clear" w:color="auto" w:fill="FFFFFF"/>
        </w:rPr>
        <w:t xml:space="preserve">will </w:t>
      </w:r>
      <w:r w:rsidR="00D44CC0" w:rsidRPr="002D4C7F">
        <w:rPr>
          <w:rFonts w:ascii="Arial" w:hAnsi="Arial" w:cs="Arial"/>
          <w:sz w:val="24"/>
          <w:szCs w:val="24"/>
          <w:shd w:val="clear" w:color="auto" w:fill="FFFFFF"/>
        </w:rPr>
        <w:t xml:space="preserve">oversee the forecasting of resource level requirements and associated financial planning as well as the integration of budget information and thresholds </w:t>
      </w:r>
      <w:r w:rsidR="00F22E73" w:rsidRPr="002D4C7F">
        <w:rPr>
          <w:rFonts w:ascii="Arial" w:hAnsi="Arial" w:cs="Arial"/>
          <w:sz w:val="24"/>
          <w:szCs w:val="24"/>
          <w:shd w:val="clear" w:color="auto" w:fill="FFFFFF"/>
        </w:rPr>
        <w:t xml:space="preserve">into </w:t>
      </w:r>
      <w:r w:rsidR="00D44CC0" w:rsidRPr="002D4C7F">
        <w:rPr>
          <w:rFonts w:ascii="Arial" w:hAnsi="Arial" w:cs="Arial"/>
          <w:sz w:val="24"/>
          <w:szCs w:val="24"/>
          <w:shd w:val="clear" w:color="auto" w:fill="FFFFFF"/>
        </w:rPr>
        <w:t>the framework</w:t>
      </w:r>
      <w:bookmarkEnd w:id="4"/>
      <w:r w:rsidR="00D44CC0" w:rsidRPr="002D4C7F">
        <w:rPr>
          <w:rFonts w:ascii="Arial" w:hAnsi="Arial" w:cs="Arial"/>
          <w:sz w:val="24"/>
          <w:szCs w:val="24"/>
          <w:shd w:val="clear" w:color="auto" w:fill="FFFFFF"/>
        </w:rPr>
        <w:t xml:space="preserve">. This </w:t>
      </w:r>
      <w:r w:rsidR="0007656E" w:rsidRPr="002D4C7F">
        <w:rPr>
          <w:rFonts w:ascii="Arial" w:hAnsi="Arial" w:cs="Arial"/>
          <w:sz w:val="24"/>
          <w:szCs w:val="24"/>
          <w:shd w:val="clear" w:color="auto" w:fill="FFFFFF"/>
        </w:rPr>
        <w:t xml:space="preserve">responsibility </w:t>
      </w:r>
      <w:r w:rsidR="00D44CC0" w:rsidRPr="002D4C7F">
        <w:rPr>
          <w:rFonts w:ascii="Arial" w:hAnsi="Arial" w:cs="Arial"/>
          <w:sz w:val="24"/>
          <w:szCs w:val="24"/>
          <w:shd w:val="clear" w:color="auto" w:fill="FFFFFF"/>
        </w:rPr>
        <w:t xml:space="preserve">becomes more </w:t>
      </w:r>
      <w:r w:rsidR="00F22E73" w:rsidRPr="002D4C7F">
        <w:rPr>
          <w:rFonts w:ascii="Arial" w:hAnsi="Arial" w:cs="Arial"/>
          <w:sz w:val="24"/>
          <w:szCs w:val="24"/>
          <w:shd w:val="clear" w:color="auto" w:fill="FFFFFF"/>
        </w:rPr>
        <w:t xml:space="preserve">complex </w:t>
      </w:r>
      <w:r w:rsidR="00D44CC0" w:rsidRPr="002D4C7F">
        <w:rPr>
          <w:rFonts w:ascii="Arial" w:hAnsi="Arial" w:cs="Arial"/>
          <w:sz w:val="24"/>
          <w:szCs w:val="24"/>
          <w:shd w:val="clear" w:color="auto" w:fill="FFFFFF"/>
        </w:rPr>
        <w:t>whe</w:t>
      </w:r>
      <w:r w:rsidR="00F22E73" w:rsidRPr="002D4C7F">
        <w:rPr>
          <w:rFonts w:ascii="Arial" w:hAnsi="Arial" w:cs="Arial"/>
          <w:sz w:val="24"/>
          <w:szCs w:val="24"/>
          <w:shd w:val="clear" w:color="auto" w:fill="FFFFFF"/>
        </w:rPr>
        <w:t>n</w:t>
      </w:r>
      <w:r w:rsidR="00D44CC0" w:rsidRPr="002D4C7F">
        <w:rPr>
          <w:rFonts w:ascii="Arial" w:hAnsi="Arial" w:cs="Arial"/>
          <w:sz w:val="24"/>
          <w:szCs w:val="24"/>
          <w:shd w:val="clear" w:color="auto" w:fill="FFFFFF"/>
        </w:rPr>
        <w:t xml:space="preserve"> </w:t>
      </w:r>
      <w:r w:rsidR="005A1B68" w:rsidRPr="002D4C7F">
        <w:rPr>
          <w:rFonts w:ascii="Arial" w:hAnsi="Arial" w:cs="Arial"/>
          <w:sz w:val="24"/>
          <w:szCs w:val="24"/>
          <w:shd w:val="clear" w:color="auto" w:fill="FFFFFF"/>
        </w:rPr>
        <w:t xml:space="preserve">larger </w:t>
      </w:r>
      <w:r w:rsidR="00D44CC0" w:rsidRPr="002D4C7F">
        <w:rPr>
          <w:rFonts w:ascii="Arial" w:hAnsi="Arial" w:cs="Arial"/>
          <w:sz w:val="24"/>
          <w:szCs w:val="24"/>
          <w:shd w:val="clear" w:color="auto" w:fill="FFFFFF"/>
        </w:rPr>
        <w:t xml:space="preserve">projects </w:t>
      </w:r>
      <w:r w:rsidR="005A1B68" w:rsidRPr="002D4C7F">
        <w:rPr>
          <w:rFonts w:ascii="Arial" w:hAnsi="Arial" w:cs="Arial"/>
          <w:sz w:val="24"/>
          <w:szCs w:val="24"/>
          <w:shd w:val="clear" w:color="auto" w:fill="FFFFFF"/>
        </w:rPr>
        <w:t>have</w:t>
      </w:r>
      <w:r w:rsidR="00D44CC0" w:rsidRPr="002D4C7F">
        <w:rPr>
          <w:rFonts w:ascii="Arial" w:hAnsi="Arial" w:cs="Arial"/>
          <w:sz w:val="24"/>
          <w:szCs w:val="24"/>
          <w:shd w:val="clear" w:color="auto" w:fill="FFFFFF"/>
        </w:rPr>
        <w:t xml:space="preserve"> multiple planning horizons. </w:t>
      </w:r>
    </w:p>
    <w:p w14:paraId="4998576C" w14:textId="40C4ECDC" w:rsidR="00802D1D" w:rsidRPr="002D4C7F" w:rsidRDefault="00802D1D" w:rsidP="00365B64">
      <w:pPr>
        <w:spacing w:before="100" w:beforeAutospacing="1" w:after="100" w:afterAutospacing="1" w:line="276" w:lineRule="auto"/>
        <w:rPr>
          <w:rFonts w:ascii="Arial" w:hAnsi="Arial" w:cs="Arial"/>
          <w:sz w:val="24"/>
          <w:szCs w:val="24"/>
          <w:shd w:val="clear" w:color="auto" w:fill="FFFFFF"/>
        </w:rPr>
      </w:pPr>
      <w:r w:rsidRPr="002D4C7F">
        <w:rPr>
          <w:rFonts w:ascii="Arial" w:hAnsi="Arial" w:cs="Arial"/>
          <w:sz w:val="24"/>
          <w:szCs w:val="24"/>
          <w:shd w:val="clear" w:color="auto" w:fill="FFFFFF"/>
        </w:rPr>
        <w:t>The Director General</w:t>
      </w:r>
      <w:r w:rsidR="00D81B14" w:rsidRPr="002D4C7F">
        <w:rPr>
          <w:rFonts w:ascii="Arial" w:hAnsi="Arial" w:cs="Arial"/>
          <w:sz w:val="24"/>
          <w:szCs w:val="24"/>
          <w:shd w:val="clear" w:color="auto" w:fill="FFFFFF"/>
        </w:rPr>
        <w:t>, Special Projects</w:t>
      </w:r>
      <w:r w:rsidRPr="002D4C7F">
        <w:rPr>
          <w:rFonts w:ascii="Arial" w:hAnsi="Arial" w:cs="Arial"/>
          <w:sz w:val="24"/>
          <w:szCs w:val="24"/>
          <w:shd w:val="clear" w:color="auto" w:fill="FFFFFF"/>
        </w:rPr>
        <w:t xml:space="preserve"> </w:t>
      </w:r>
      <w:r w:rsidR="00255E74" w:rsidRPr="002D4C7F">
        <w:rPr>
          <w:rFonts w:ascii="Arial" w:hAnsi="Arial" w:cs="Arial"/>
          <w:sz w:val="24"/>
          <w:szCs w:val="24"/>
          <w:shd w:val="clear" w:color="auto" w:fill="FFFFFF"/>
        </w:rPr>
        <w:t xml:space="preserve">is relied upon for their </w:t>
      </w:r>
      <w:r w:rsidRPr="002D4C7F">
        <w:rPr>
          <w:rFonts w:ascii="Arial" w:hAnsi="Arial" w:cs="Arial"/>
          <w:sz w:val="24"/>
          <w:szCs w:val="24"/>
          <w:shd w:val="clear" w:color="auto" w:fill="FFFFFF"/>
        </w:rPr>
        <w:t>expert knowledge of the organization</w:t>
      </w:r>
      <w:r w:rsidR="00B324C5" w:rsidRPr="002D4C7F">
        <w:rPr>
          <w:rFonts w:ascii="Arial" w:hAnsi="Arial" w:cs="Arial"/>
          <w:sz w:val="24"/>
          <w:szCs w:val="24"/>
          <w:shd w:val="clear" w:color="auto" w:fill="FFFFFF"/>
        </w:rPr>
        <w:t xml:space="preserve"> and </w:t>
      </w:r>
      <w:r w:rsidR="00255E74" w:rsidRPr="002D4C7F">
        <w:rPr>
          <w:rFonts w:ascii="Arial" w:hAnsi="Arial" w:cs="Arial"/>
          <w:sz w:val="24"/>
          <w:szCs w:val="24"/>
          <w:shd w:val="clear" w:color="auto" w:fill="FFFFFF"/>
        </w:rPr>
        <w:t xml:space="preserve">the </w:t>
      </w:r>
      <w:r w:rsidR="00B324C5" w:rsidRPr="002D4C7F">
        <w:rPr>
          <w:rFonts w:ascii="Arial" w:hAnsi="Arial" w:cs="Arial"/>
          <w:sz w:val="24"/>
          <w:szCs w:val="24"/>
          <w:shd w:val="clear" w:color="auto" w:fill="FFFFFF"/>
        </w:rPr>
        <w:t xml:space="preserve">business </w:t>
      </w:r>
      <w:r w:rsidR="00255E74" w:rsidRPr="002D4C7F">
        <w:rPr>
          <w:rFonts w:ascii="Arial" w:hAnsi="Arial" w:cs="Arial"/>
          <w:sz w:val="24"/>
          <w:szCs w:val="24"/>
          <w:shd w:val="clear" w:color="auto" w:fill="FFFFFF"/>
        </w:rPr>
        <w:t>areas</w:t>
      </w:r>
      <w:r w:rsidRPr="002D4C7F">
        <w:rPr>
          <w:rFonts w:ascii="Arial" w:hAnsi="Arial" w:cs="Arial"/>
          <w:sz w:val="24"/>
          <w:szCs w:val="24"/>
          <w:shd w:val="clear" w:color="auto" w:fill="FFFFFF"/>
        </w:rPr>
        <w:t>. This expertise is required to</w:t>
      </w:r>
      <w:r w:rsidR="00D81B14" w:rsidRPr="002D4C7F">
        <w:rPr>
          <w:rFonts w:ascii="Arial" w:hAnsi="Arial" w:cs="Arial"/>
          <w:sz w:val="24"/>
          <w:szCs w:val="24"/>
          <w:shd w:val="clear" w:color="auto" w:fill="FFFFFF"/>
        </w:rPr>
        <w:t xml:space="preserve"> </w:t>
      </w:r>
      <w:r w:rsidR="00255E74" w:rsidRPr="002D4C7F">
        <w:rPr>
          <w:rFonts w:ascii="Arial" w:hAnsi="Arial" w:cs="Arial"/>
          <w:sz w:val="24"/>
          <w:szCs w:val="24"/>
          <w:shd w:val="clear" w:color="auto" w:fill="FFFFFF"/>
        </w:rPr>
        <w:t>provide</w:t>
      </w:r>
      <w:r w:rsidR="00D81B14" w:rsidRPr="002D4C7F">
        <w:rPr>
          <w:rFonts w:ascii="Arial" w:hAnsi="Arial" w:cs="Arial"/>
          <w:sz w:val="24"/>
          <w:szCs w:val="24"/>
          <w:shd w:val="clear" w:color="auto" w:fill="FFFFFF"/>
        </w:rPr>
        <w:t xml:space="preserve"> project</w:t>
      </w:r>
      <w:r w:rsidR="00255E74" w:rsidRPr="002D4C7F">
        <w:rPr>
          <w:rFonts w:ascii="Arial" w:hAnsi="Arial" w:cs="Arial"/>
          <w:sz w:val="24"/>
          <w:szCs w:val="24"/>
          <w:shd w:val="clear" w:color="auto" w:fill="FFFFFF"/>
        </w:rPr>
        <w:t xml:space="preserve"> leadership</w:t>
      </w:r>
      <w:r w:rsidR="00D81B14" w:rsidRPr="002D4C7F">
        <w:rPr>
          <w:rFonts w:ascii="Arial" w:hAnsi="Arial" w:cs="Arial"/>
          <w:sz w:val="24"/>
          <w:szCs w:val="24"/>
          <w:shd w:val="clear" w:color="auto" w:fill="FFFFFF"/>
        </w:rPr>
        <w:t xml:space="preserve"> and to</w:t>
      </w:r>
      <w:r w:rsidRPr="002D4C7F">
        <w:rPr>
          <w:rFonts w:ascii="Arial" w:hAnsi="Arial" w:cs="Arial"/>
          <w:sz w:val="24"/>
          <w:szCs w:val="24"/>
          <w:shd w:val="clear" w:color="auto" w:fill="FFFFFF"/>
        </w:rPr>
        <w:t xml:space="preserve"> oversee the development </w:t>
      </w:r>
      <w:r w:rsidR="00D81B14" w:rsidRPr="002D4C7F">
        <w:rPr>
          <w:rFonts w:ascii="Arial" w:hAnsi="Arial" w:cs="Arial"/>
          <w:sz w:val="24"/>
          <w:szCs w:val="24"/>
          <w:shd w:val="clear" w:color="auto" w:fill="FFFFFF"/>
        </w:rPr>
        <w:t xml:space="preserve">and/or modification </w:t>
      </w:r>
      <w:r w:rsidR="00255E74" w:rsidRPr="002D4C7F">
        <w:rPr>
          <w:rFonts w:ascii="Arial" w:hAnsi="Arial" w:cs="Arial"/>
          <w:sz w:val="24"/>
          <w:szCs w:val="24"/>
          <w:shd w:val="clear" w:color="auto" w:fill="FFFFFF"/>
        </w:rPr>
        <w:t xml:space="preserve">of </w:t>
      </w:r>
      <w:r w:rsidR="00B324C5" w:rsidRPr="002D4C7F">
        <w:rPr>
          <w:rFonts w:ascii="Arial" w:hAnsi="Arial" w:cs="Arial"/>
          <w:sz w:val="24"/>
          <w:szCs w:val="24"/>
          <w:shd w:val="clear" w:color="auto" w:fill="FFFFFF"/>
        </w:rPr>
        <w:t xml:space="preserve">internal </w:t>
      </w:r>
      <w:r w:rsidRPr="002D4C7F">
        <w:rPr>
          <w:rFonts w:ascii="Arial" w:hAnsi="Arial" w:cs="Arial"/>
          <w:sz w:val="24"/>
          <w:szCs w:val="24"/>
          <w:shd w:val="clear" w:color="auto" w:fill="FFFFFF"/>
        </w:rPr>
        <w:t xml:space="preserve">programs, </w:t>
      </w:r>
      <w:r w:rsidR="00255E74" w:rsidRPr="002D4C7F">
        <w:rPr>
          <w:rFonts w:ascii="Arial" w:hAnsi="Arial" w:cs="Arial"/>
          <w:sz w:val="24"/>
          <w:szCs w:val="24"/>
          <w:shd w:val="clear" w:color="auto" w:fill="FFFFFF"/>
        </w:rPr>
        <w:t>policies</w:t>
      </w:r>
      <w:r w:rsidRPr="002D4C7F">
        <w:rPr>
          <w:rFonts w:ascii="Arial" w:hAnsi="Arial" w:cs="Arial"/>
          <w:sz w:val="24"/>
          <w:szCs w:val="24"/>
          <w:shd w:val="clear" w:color="auto" w:fill="FFFFFF"/>
        </w:rPr>
        <w:t>, tools and frameworks</w:t>
      </w:r>
      <w:r w:rsidR="00D81B14" w:rsidRPr="002D4C7F">
        <w:rPr>
          <w:rFonts w:ascii="Arial" w:hAnsi="Arial" w:cs="Arial"/>
          <w:sz w:val="24"/>
          <w:szCs w:val="24"/>
          <w:shd w:val="clear" w:color="auto" w:fill="FFFFFF"/>
        </w:rPr>
        <w:t xml:space="preserve"> and</w:t>
      </w:r>
      <w:r w:rsidRPr="002D4C7F">
        <w:rPr>
          <w:rFonts w:ascii="Arial" w:hAnsi="Arial" w:cs="Arial"/>
          <w:sz w:val="24"/>
          <w:szCs w:val="24"/>
          <w:shd w:val="clear" w:color="auto" w:fill="FFFFFF"/>
        </w:rPr>
        <w:t xml:space="preserve"> to develop strategies to address operational and program issues, and to </w:t>
      </w:r>
      <w:r w:rsidR="00255E74" w:rsidRPr="002D4C7F">
        <w:rPr>
          <w:rFonts w:ascii="Arial" w:hAnsi="Arial" w:cs="Arial"/>
          <w:sz w:val="24"/>
          <w:szCs w:val="24"/>
          <w:shd w:val="clear" w:color="auto" w:fill="FFFFFF"/>
        </w:rPr>
        <w:t xml:space="preserve">respond to </w:t>
      </w:r>
      <w:r w:rsidRPr="002D4C7F">
        <w:rPr>
          <w:rFonts w:ascii="Arial" w:hAnsi="Arial" w:cs="Arial"/>
          <w:sz w:val="24"/>
          <w:szCs w:val="24"/>
          <w:shd w:val="clear" w:color="auto" w:fill="FFFFFF"/>
        </w:rPr>
        <w:t xml:space="preserve">legitimate and </w:t>
      </w:r>
      <w:r w:rsidR="00255E74" w:rsidRPr="002D4C7F">
        <w:rPr>
          <w:rFonts w:ascii="Arial" w:hAnsi="Arial" w:cs="Arial"/>
          <w:sz w:val="24"/>
          <w:szCs w:val="24"/>
          <w:shd w:val="clear" w:color="auto" w:fill="FFFFFF"/>
        </w:rPr>
        <w:t xml:space="preserve">valid </w:t>
      </w:r>
      <w:r w:rsidRPr="002D4C7F">
        <w:rPr>
          <w:rFonts w:ascii="Arial" w:hAnsi="Arial" w:cs="Arial"/>
          <w:sz w:val="24"/>
          <w:szCs w:val="24"/>
          <w:shd w:val="clear" w:color="auto" w:fill="FFFFFF"/>
        </w:rPr>
        <w:t xml:space="preserve">criticisms of the incumbent’s management approaches. </w:t>
      </w:r>
    </w:p>
    <w:p w14:paraId="39A86EE6" w14:textId="53128781" w:rsidR="00D81B14" w:rsidRPr="002D4C7F" w:rsidRDefault="00D81B14" w:rsidP="00365B64">
      <w:pPr>
        <w:spacing w:before="100" w:beforeAutospacing="1" w:after="100" w:afterAutospacing="1" w:line="276" w:lineRule="auto"/>
        <w:rPr>
          <w:rFonts w:ascii="Arial" w:hAnsi="Arial" w:cs="Arial"/>
          <w:sz w:val="24"/>
          <w:szCs w:val="24"/>
          <w:shd w:val="clear" w:color="auto" w:fill="FFFFFF"/>
        </w:rPr>
      </w:pPr>
      <w:r w:rsidRPr="002D4C7F">
        <w:rPr>
          <w:rFonts w:ascii="Arial" w:hAnsi="Arial" w:cs="Arial"/>
          <w:sz w:val="24"/>
          <w:szCs w:val="24"/>
          <w:shd w:val="clear" w:color="auto" w:fill="FFFFFF"/>
        </w:rPr>
        <w:t xml:space="preserve">The incumbent </w:t>
      </w:r>
      <w:r w:rsidR="00255E74" w:rsidRPr="002D4C7F">
        <w:rPr>
          <w:rFonts w:ascii="Arial" w:hAnsi="Arial" w:cs="Arial"/>
          <w:sz w:val="24"/>
          <w:szCs w:val="24"/>
          <w:shd w:val="clear" w:color="auto" w:fill="FFFFFF"/>
        </w:rPr>
        <w:t xml:space="preserve">will </w:t>
      </w:r>
      <w:r w:rsidR="005A1B68" w:rsidRPr="002D4C7F">
        <w:rPr>
          <w:rFonts w:ascii="Arial" w:hAnsi="Arial" w:cs="Arial"/>
          <w:sz w:val="24"/>
          <w:szCs w:val="24"/>
          <w:shd w:val="clear" w:color="auto" w:fill="FFFFFF"/>
        </w:rPr>
        <w:t xml:space="preserve">establish and </w:t>
      </w:r>
      <w:r w:rsidR="00255E74" w:rsidRPr="002D4C7F">
        <w:rPr>
          <w:rFonts w:ascii="Arial" w:hAnsi="Arial" w:cs="Arial"/>
          <w:sz w:val="24"/>
          <w:szCs w:val="24"/>
          <w:shd w:val="clear" w:color="auto" w:fill="FFFFFF"/>
        </w:rPr>
        <w:t xml:space="preserve">maintain </w:t>
      </w:r>
      <w:r w:rsidR="005A1B68" w:rsidRPr="002D4C7F">
        <w:rPr>
          <w:rFonts w:ascii="Arial" w:hAnsi="Arial" w:cs="Arial"/>
          <w:sz w:val="24"/>
          <w:szCs w:val="24"/>
          <w:shd w:val="clear" w:color="auto" w:fill="FFFFFF"/>
        </w:rPr>
        <w:t xml:space="preserve">relationships with senior officials in central agencies, non-governmental organizations and </w:t>
      </w:r>
      <w:r w:rsidR="00255E74" w:rsidRPr="002D4C7F">
        <w:rPr>
          <w:rFonts w:ascii="Arial" w:hAnsi="Arial" w:cs="Arial"/>
          <w:sz w:val="24"/>
          <w:szCs w:val="24"/>
          <w:shd w:val="clear" w:color="auto" w:fill="FFFFFF"/>
        </w:rPr>
        <w:t xml:space="preserve">the </w:t>
      </w:r>
      <w:r w:rsidR="005A1B68" w:rsidRPr="002D4C7F">
        <w:rPr>
          <w:rFonts w:ascii="Arial" w:hAnsi="Arial" w:cs="Arial"/>
          <w:sz w:val="24"/>
          <w:szCs w:val="24"/>
          <w:shd w:val="clear" w:color="auto" w:fill="FFFFFF"/>
        </w:rPr>
        <w:t xml:space="preserve">public and private sectors. </w:t>
      </w:r>
      <w:r w:rsidR="00255E74" w:rsidRPr="002D4C7F">
        <w:rPr>
          <w:rFonts w:ascii="Arial" w:hAnsi="Arial" w:cs="Arial"/>
          <w:sz w:val="24"/>
          <w:szCs w:val="24"/>
          <w:shd w:val="clear" w:color="auto" w:fill="FFFFFF"/>
        </w:rPr>
        <w:t>They will be</w:t>
      </w:r>
      <w:r w:rsidR="005A1B68" w:rsidRPr="002D4C7F">
        <w:rPr>
          <w:rFonts w:ascii="Arial" w:hAnsi="Arial" w:cs="Arial"/>
          <w:sz w:val="24"/>
          <w:szCs w:val="24"/>
          <w:shd w:val="clear" w:color="auto" w:fill="FFFFFF"/>
        </w:rPr>
        <w:t xml:space="preserve"> in regular and frequent contact with </w:t>
      </w:r>
      <w:r w:rsidR="00255E74" w:rsidRPr="002D4C7F">
        <w:rPr>
          <w:rFonts w:ascii="Arial" w:hAnsi="Arial" w:cs="Arial"/>
          <w:sz w:val="24"/>
          <w:szCs w:val="24"/>
          <w:shd w:val="clear" w:color="auto" w:fill="FFFFFF"/>
        </w:rPr>
        <w:t xml:space="preserve">relevant </w:t>
      </w:r>
      <w:r w:rsidR="005A1B68" w:rsidRPr="002D4C7F">
        <w:rPr>
          <w:rFonts w:ascii="Arial" w:hAnsi="Arial" w:cs="Arial"/>
          <w:sz w:val="24"/>
          <w:szCs w:val="24"/>
          <w:shd w:val="clear" w:color="auto" w:fill="FFFFFF"/>
        </w:rPr>
        <w:t xml:space="preserve">ADMs and Deputy Ministers to </w:t>
      </w:r>
      <w:r w:rsidR="00255E74" w:rsidRPr="002D4C7F">
        <w:rPr>
          <w:rFonts w:ascii="Arial" w:hAnsi="Arial" w:cs="Arial"/>
          <w:sz w:val="24"/>
          <w:szCs w:val="24"/>
          <w:shd w:val="clear" w:color="auto" w:fill="FFFFFF"/>
        </w:rPr>
        <w:t xml:space="preserve">inform </w:t>
      </w:r>
      <w:r w:rsidR="005A1B68" w:rsidRPr="002D4C7F">
        <w:rPr>
          <w:rFonts w:ascii="Arial" w:hAnsi="Arial" w:cs="Arial"/>
          <w:sz w:val="24"/>
          <w:szCs w:val="24"/>
          <w:shd w:val="clear" w:color="auto" w:fill="FFFFFF"/>
        </w:rPr>
        <w:t xml:space="preserve">and advise on </w:t>
      </w:r>
      <w:r w:rsidR="00255E74" w:rsidRPr="002D4C7F">
        <w:rPr>
          <w:rFonts w:ascii="Arial" w:hAnsi="Arial" w:cs="Arial"/>
          <w:sz w:val="24"/>
          <w:szCs w:val="24"/>
          <w:shd w:val="clear" w:color="auto" w:fill="FFFFFF"/>
        </w:rPr>
        <w:t xml:space="preserve">the status of the </w:t>
      </w:r>
      <w:r w:rsidR="005A1B68" w:rsidRPr="002D4C7F">
        <w:rPr>
          <w:rFonts w:ascii="Arial" w:hAnsi="Arial" w:cs="Arial"/>
          <w:sz w:val="24"/>
          <w:szCs w:val="24"/>
          <w:shd w:val="clear" w:color="auto" w:fill="FFFFFF"/>
        </w:rPr>
        <w:t xml:space="preserve">project and any anticipated </w:t>
      </w:r>
      <w:r w:rsidR="00255E74" w:rsidRPr="002D4C7F">
        <w:rPr>
          <w:rFonts w:ascii="Arial" w:hAnsi="Arial" w:cs="Arial"/>
          <w:sz w:val="24"/>
          <w:szCs w:val="24"/>
          <w:shd w:val="clear" w:color="auto" w:fill="FFFFFF"/>
        </w:rPr>
        <w:t>in the progress of the project</w:t>
      </w:r>
      <w:r w:rsidR="005A1B68" w:rsidRPr="002D4C7F">
        <w:rPr>
          <w:rFonts w:ascii="Arial" w:hAnsi="Arial" w:cs="Arial"/>
          <w:sz w:val="24"/>
          <w:szCs w:val="24"/>
          <w:shd w:val="clear" w:color="auto" w:fill="FFFFFF"/>
        </w:rPr>
        <w:t xml:space="preserve">. The Director General </w:t>
      </w:r>
      <w:r w:rsidR="00255E74" w:rsidRPr="002D4C7F">
        <w:rPr>
          <w:rFonts w:ascii="Arial" w:hAnsi="Arial" w:cs="Arial"/>
          <w:sz w:val="24"/>
          <w:szCs w:val="24"/>
          <w:shd w:val="clear" w:color="auto" w:fill="FFFFFF"/>
        </w:rPr>
        <w:t xml:space="preserve">is responsible to </w:t>
      </w:r>
      <w:r w:rsidR="005A1B68" w:rsidRPr="002D4C7F">
        <w:rPr>
          <w:rFonts w:ascii="Arial" w:hAnsi="Arial" w:cs="Arial"/>
          <w:sz w:val="24"/>
          <w:szCs w:val="24"/>
          <w:shd w:val="clear" w:color="auto" w:fill="FFFFFF"/>
        </w:rPr>
        <w:t>chair</w:t>
      </w:r>
      <w:r w:rsidR="00255E74" w:rsidRPr="002D4C7F">
        <w:rPr>
          <w:rFonts w:ascii="Arial" w:hAnsi="Arial" w:cs="Arial"/>
          <w:sz w:val="24"/>
          <w:szCs w:val="24"/>
          <w:shd w:val="clear" w:color="auto" w:fill="FFFFFF"/>
        </w:rPr>
        <w:t xml:space="preserve"> inter- and </w:t>
      </w:r>
      <w:r w:rsidR="005A1B68" w:rsidRPr="002D4C7F">
        <w:rPr>
          <w:rFonts w:ascii="Arial" w:hAnsi="Arial" w:cs="Arial"/>
          <w:sz w:val="24"/>
          <w:szCs w:val="24"/>
          <w:shd w:val="clear" w:color="auto" w:fill="FFFFFF"/>
        </w:rPr>
        <w:t>intra</w:t>
      </w:r>
      <w:r w:rsidR="00255E74" w:rsidRPr="002D4C7F">
        <w:rPr>
          <w:rFonts w:ascii="Arial" w:hAnsi="Arial" w:cs="Arial"/>
          <w:sz w:val="24"/>
          <w:szCs w:val="24"/>
          <w:shd w:val="clear" w:color="auto" w:fill="FFFFFF"/>
        </w:rPr>
        <w:t>-</w:t>
      </w:r>
      <w:r w:rsidR="005A1B68" w:rsidRPr="002D4C7F">
        <w:rPr>
          <w:rFonts w:ascii="Arial" w:hAnsi="Arial" w:cs="Arial"/>
          <w:sz w:val="24"/>
          <w:szCs w:val="24"/>
          <w:shd w:val="clear" w:color="auto" w:fill="FFFFFF"/>
        </w:rPr>
        <w:t>departmental committe</w:t>
      </w:r>
      <w:r w:rsidR="005243D5" w:rsidRPr="002D4C7F">
        <w:rPr>
          <w:rFonts w:ascii="Arial" w:hAnsi="Arial" w:cs="Arial"/>
          <w:sz w:val="24"/>
          <w:szCs w:val="24"/>
          <w:shd w:val="clear" w:color="auto" w:fill="FFFFFF"/>
        </w:rPr>
        <w:t>e</w:t>
      </w:r>
      <w:r w:rsidR="005A1B68" w:rsidRPr="002D4C7F">
        <w:rPr>
          <w:rFonts w:ascii="Arial" w:hAnsi="Arial" w:cs="Arial"/>
          <w:sz w:val="24"/>
          <w:szCs w:val="24"/>
          <w:shd w:val="clear" w:color="auto" w:fill="FFFFFF"/>
        </w:rPr>
        <w:t>s</w:t>
      </w:r>
      <w:r w:rsidR="005243D5" w:rsidRPr="002D4C7F">
        <w:rPr>
          <w:rFonts w:ascii="Arial" w:hAnsi="Arial" w:cs="Arial"/>
          <w:sz w:val="24"/>
          <w:szCs w:val="24"/>
          <w:shd w:val="clear" w:color="auto" w:fill="FFFFFF"/>
        </w:rPr>
        <w:t xml:space="preserve"> whose </w:t>
      </w:r>
      <w:r w:rsidR="00C225E4" w:rsidRPr="002D4C7F">
        <w:rPr>
          <w:rFonts w:ascii="Arial" w:hAnsi="Arial" w:cs="Arial"/>
          <w:sz w:val="24"/>
          <w:szCs w:val="24"/>
          <w:shd w:val="clear" w:color="auto" w:fill="FFFFFF"/>
        </w:rPr>
        <w:t xml:space="preserve">mandate </w:t>
      </w:r>
      <w:r w:rsidR="00255E74" w:rsidRPr="002D4C7F">
        <w:rPr>
          <w:rFonts w:ascii="Arial" w:hAnsi="Arial" w:cs="Arial"/>
          <w:sz w:val="24"/>
          <w:szCs w:val="24"/>
          <w:shd w:val="clear" w:color="auto" w:fill="FFFFFF"/>
        </w:rPr>
        <w:t xml:space="preserve">covers </w:t>
      </w:r>
      <w:r w:rsidR="005243D5" w:rsidRPr="002D4C7F">
        <w:rPr>
          <w:rFonts w:ascii="Arial" w:hAnsi="Arial" w:cs="Arial"/>
          <w:sz w:val="24"/>
          <w:szCs w:val="24"/>
          <w:shd w:val="clear" w:color="auto" w:fill="FFFFFF"/>
        </w:rPr>
        <w:t>the policy/program area affected by the project. The incumbent’s relationship with</w:t>
      </w:r>
      <w:r w:rsidR="00C225E4" w:rsidRPr="002D4C7F">
        <w:rPr>
          <w:rFonts w:ascii="Arial" w:hAnsi="Arial" w:cs="Arial"/>
          <w:sz w:val="24"/>
          <w:szCs w:val="24"/>
          <w:shd w:val="clear" w:color="auto" w:fill="FFFFFF"/>
        </w:rPr>
        <w:t xml:space="preserve"> </w:t>
      </w:r>
      <w:r w:rsidR="00255E74" w:rsidRPr="002D4C7F">
        <w:rPr>
          <w:rFonts w:ascii="Arial" w:hAnsi="Arial" w:cs="Arial"/>
          <w:sz w:val="24"/>
          <w:szCs w:val="24"/>
          <w:shd w:val="clear" w:color="auto" w:fill="FFFFFF"/>
        </w:rPr>
        <w:t xml:space="preserve">the </w:t>
      </w:r>
      <w:r w:rsidR="005243D5" w:rsidRPr="002D4C7F">
        <w:rPr>
          <w:rFonts w:ascii="Arial" w:hAnsi="Arial" w:cs="Arial"/>
          <w:sz w:val="24"/>
          <w:szCs w:val="24"/>
          <w:shd w:val="clear" w:color="auto" w:fill="FFFFFF"/>
        </w:rPr>
        <w:t>governance committees</w:t>
      </w:r>
      <w:r w:rsidR="00255E74" w:rsidRPr="002D4C7F">
        <w:rPr>
          <w:rFonts w:ascii="Arial" w:hAnsi="Arial" w:cs="Arial"/>
          <w:sz w:val="24"/>
          <w:szCs w:val="24"/>
          <w:shd w:val="clear" w:color="auto" w:fill="FFFFFF"/>
        </w:rPr>
        <w:t xml:space="preserve"> associated with the project</w:t>
      </w:r>
      <w:r w:rsidR="005243D5" w:rsidRPr="002D4C7F">
        <w:rPr>
          <w:rFonts w:ascii="Arial" w:hAnsi="Arial" w:cs="Arial"/>
          <w:sz w:val="24"/>
          <w:szCs w:val="24"/>
          <w:shd w:val="clear" w:color="auto" w:fill="FFFFFF"/>
        </w:rPr>
        <w:t xml:space="preserve"> is of </w:t>
      </w:r>
      <w:r w:rsidR="00255E74" w:rsidRPr="002D4C7F">
        <w:rPr>
          <w:rFonts w:ascii="Arial" w:hAnsi="Arial" w:cs="Arial"/>
          <w:sz w:val="24"/>
          <w:szCs w:val="24"/>
          <w:shd w:val="clear" w:color="auto" w:fill="FFFFFF"/>
        </w:rPr>
        <w:t xml:space="preserve">particular </w:t>
      </w:r>
      <w:r w:rsidR="005243D5" w:rsidRPr="002D4C7F">
        <w:rPr>
          <w:rFonts w:ascii="Arial" w:hAnsi="Arial" w:cs="Arial"/>
          <w:sz w:val="24"/>
          <w:szCs w:val="24"/>
          <w:shd w:val="clear" w:color="auto" w:fill="FFFFFF"/>
        </w:rPr>
        <w:t xml:space="preserve">importance, </w:t>
      </w:r>
      <w:r w:rsidR="00D3386E" w:rsidRPr="002D4C7F">
        <w:rPr>
          <w:rFonts w:ascii="Arial" w:hAnsi="Arial" w:cs="Arial"/>
          <w:sz w:val="24"/>
          <w:szCs w:val="24"/>
          <w:shd w:val="clear" w:color="auto" w:fill="FFFFFF"/>
        </w:rPr>
        <w:t xml:space="preserve">especially </w:t>
      </w:r>
      <w:r w:rsidR="005243D5" w:rsidRPr="002D4C7F">
        <w:rPr>
          <w:rFonts w:ascii="Arial" w:hAnsi="Arial" w:cs="Arial"/>
          <w:sz w:val="24"/>
          <w:szCs w:val="24"/>
          <w:shd w:val="clear" w:color="auto" w:fill="FFFFFF"/>
        </w:rPr>
        <w:t xml:space="preserve">in situations where unforeseen problems </w:t>
      </w:r>
      <w:r w:rsidR="00D3386E" w:rsidRPr="002D4C7F">
        <w:rPr>
          <w:rFonts w:ascii="Arial" w:hAnsi="Arial" w:cs="Arial"/>
          <w:sz w:val="24"/>
          <w:szCs w:val="24"/>
          <w:shd w:val="clear" w:color="auto" w:fill="FFFFFF"/>
        </w:rPr>
        <w:t xml:space="preserve">arise </w:t>
      </w:r>
      <w:r w:rsidR="005243D5" w:rsidRPr="002D4C7F">
        <w:rPr>
          <w:rFonts w:ascii="Arial" w:hAnsi="Arial" w:cs="Arial"/>
          <w:sz w:val="24"/>
          <w:szCs w:val="24"/>
          <w:shd w:val="clear" w:color="auto" w:fill="FFFFFF"/>
        </w:rPr>
        <w:t xml:space="preserve">that require referral to a governance committee. </w:t>
      </w:r>
    </w:p>
    <w:p w14:paraId="6EF5173F" w14:textId="0C4E4924" w:rsidR="005A1B68" w:rsidRPr="002D4C7F" w:rsidRDefault="005243D5" w:rsidP="00365B64">
      <w:pPr>
        <w:spacing w:before="100" w:beforeAutospacing="1" w:after="100" w:afterAutospacing="1" w:line="276" w:lineRule="auto"/>
        <w:rPr>
          <w:rFonts w:ascii="Arial" w:hAnsi="Arial" w:cs="Arial"/>
          <w:sz w:val="24"/>
          <w:szCs w:val="24"/>
          <w:shd w:val="clear" w:color="auto" w:fill="FFFFFF"/>
        </w:rPr>
      </w:pPr>
      <w:r w:rsidRPr="002D4C7F">
        <w:rPr>
          <w:rFonts w:ascii="Arial" w:hAnsi="Arial" w:cs="Arial"/>
          <w:sz w:val="24"/>
          <w:szCs w:val="24"/>
          <w:shd w:val="clear" w:color="auto" w:fill="FFFFFF"/>
        </w:rPr>
        <w:t xml:space="preserve">The Director General </w:t>
      </w:r>
      <w:r w:rsidR="00D3386E" w:rsidRPr="002D4C7F">
        <w:rPr>
          <w:rFonts w:ascii="Arial" w:hAnsi="Arial" w:cs="Arial"/>
          <w:sz w:val="24"/>
          <w:szCs w:val="24"/>
          <w:shd w:val="clear" w:color="auto" w:fill="FFFFFF"/>
        </w:rPr>
        <w:t xml:space="preserve">relies </w:t>
      </w:r>
      <w:r w:rsidRPr="002D4C7F">
        <w:rPr>
          <w:rFonts w:ascii="Arial" w:hAnsi="Arial" w:cs="Arial"/>
          <w:sz w:val="24"/>
          <w:szCs w:val="24"/>
          <w:shd w:val="clear" w:color="auto" w:fill="FFFFFF"/>
        </w:rPr>
        <w:t xml:space="preserve">on exceptional people skills and personal credibility to broker agreement on </w:t>
      </w:r>
      <w:r w:rsidR="00D3386E" w:rsidRPr="002D4C7F">
        <w:rPr>
          <w:rFonts w:ascii="Arial" w:hAnsi="Arial" w:cs="Arial"/>
          <w:sz w:val="24"/>
          <w:szCs w:val="24"/>
          <w:shd w:val="clear" w:color="auto" w:fill="FFFFFF"/>
        </w:rPr>
        <w:t xml:space="preserve">remedial actions, which is </w:t>
      </w:r>
      <w:r w:rsidRPr="002D4C7F">
        <w:rPr>
          <w:rFonts w:ascii="Arial" w:hAnsi="Arial" w:cs="Arial"/>
          <w:sz w:val="24"/>
          <w:szCs w:val="24"/>
          <w:shd w:val="clear" w:color="auto" w:fill="FFFFFF"/>
        </w:rPr>
        <w:t xml:space="preserve">particularly difficult </w:t>
      </w:r>
      <w:r w:rsidR="00D3386E" w:rsidRPr="002D4C7F">
        <w:rPr>
          <w:rFonts w:ascii="Arial" w:hAnsi="Arial" w:cs="Arial"/>
          <w:sz w:val="24"/>
          <w:szCs w:val="24"/>
          <w:shd w:val="clear" w:color="auto" w:fill="FFFFFF"/>
        </w:rPr>
        <w:t xml:space="preserve">when </w:t>
      </w:r>
      <w:r w:rsidRPr="002D4C7F">
        <w:rPr>
          <w:rFonts w:ascii="Arial" w:hAnsi="Arial" w:cs="Arial"/>
          <w:sz w:val="24"/>
          <w:szCs w:val="24"/>
          <w:shd w:val="clear" w:color="auto" w:fill="FFFFFF"/>
        </w:rPr>
        <w:t xml:space="preserve">parties are driving issues in opposite directions. </w:t>
      </w:r>
      <w:r w:rsidR="00E818EF" w:rsidRPr="002D4C7F">
        <w:rPr>
          <w:rFonts w:ascii="Arial" w:hAnsi="Arial" w:cs="Arial"/>
          <w:color w:val="000000"/>
          <w:sz w:val="24"/>
          <w:szCs w:val="24"/>
        </w:rPr>
        <w:t>As a</w:t>
      </w:r>
      <w:r w:rsidR="00D3386E" w:rsidRPr="002D4C7F">
        <w:rPr>
          <w:rFonts w:ascii="Arial" w:hAnsi="Arial" w:cs="Arial"/>
          <w:color w:val="000000"/>
          <w:sz w:val="24"/>
          <w:szCs w:val="24"/>
        </w:rPr>
        <w:t xml:space="preserve"> key </w:t>
      </w:r>
      <w:r w:rsidR="00E818EF" w:rsidRPr="002D4C7F">
        <w:rPr>
          <w:rFonts w:ascii="Arial" w:hAnsi="Arial" w:cs="Arial"/>
          <w:color w:val="000000"/>
          <w:sz w:val="24"/>
          <w:szCs w:val="24"/>
        </w:rPr>
        <w:t xml:space="preserve">change management </w:t>
      </w:r>
      <w:r w:rsidR="00D3386E" w:rsidRPr="002D4C7F">
        <w:rPr>
          <w:rFonts w:ascii="Arial" w:hAnsi="Arial" w:cs="Arial"/>
          <w:color w:val="000000"/>
          <w:sz w:val="24"/>
          <w:szCs w:val="24"/>
        </w:rPr>
        <w:t>catalyst</w:t>
      </w:r>
      <w:r w:rsidR="00E818EF" w:rsidRPr="002D4C7F">
        <w:rPr>
          <w:rFonts w:ascii="Arial" w:hAnsi="Arial" w:cs="Arial"/>
          <w:color w:val="000000"/>
          <w:sz w:val="24"/>
          <w:szCs w:val="24"/>
        </w:rPr>
        <w:t xml:space="preserve">, the incumbent </w:t>
      </w:r>
      <w:bookmarkStart w:id="5" w:name="_Hlk164778550"/>
      <w:r w:rsidR="00D3386E" w:rsidRPr="002D4C7F">
        <w:rPr>
          <w:rFonts w:ascii="Arial" w:hAnsi="Arial" w:cs="Arial"/>
          <w:color w:val="000000"/>
          <w:sz w:val="24"/>
          <w:szCs w:val="24"/>
        </w:rPr>
        <w:t xml:space="preserve">will lead </w:t>
      </w:r>
      <w:r w:rsidR="00E818EF" w:rsidRPr="002D4C7F">
        <w:rPr>
          <w:rFonts w:ascii="Arial" w:hAnsi="Arial" w:cs="Arial"/>
          <w:color w:val="000000"/>
          <w:sz w:val="24"/>
          <w:szCs w:val="24"/>
        </w:rPr>
        <w:t xml:space="preserve">the development, </w:t>
      </w:r>
      <w:r w:rsidR="00D81B14" w:rsidRPr="002D4C7F">
        <w:rPr>
          <w:rFonts w:ascii="Arial" w:hAnsi="Arial" w:cs="Arial"/>
          <w:color w:val="000000"/>
          <w:sz w:val="24"/>
          <w:szCs w:val="24"/>
        </w:rPr>
        <w:t>dissemination,</w:t>
      </w:r>
      <w:r w:rsidR="00E818EF" w:rsidRPr="002D4C7F">
        <w:rPr>
          <w:rFonts w:ascii="Arial" w:hAnsi="Arial" w:cs="Arial"/>
          <w:color w:val="000000"/>
          <w:sz w:val="24"/>
          <w:szCs w:val="24"/>
        </w:rPr>
        <w:t xml:space="preserve"> and maintenance of a project-specific communication strategy to ensure </w:t>
      </w:r>
      <w:r w:rsidR="00D3386E" w:rsidRPr="002D4C7F">
        <w:rPr>
          <w:rFonts w:ascii="Arial" w:hAnsi="Arial" w:cs="Arial"/>
          <w:color w:val="000000"/>
          <w:sz w:val="24"/>
          <w:szCs w:val="24"/>
        </w:rPr>
        <w:t xml:space="preserve">that </w:t>
      </w:r>
      <w:r w:rsidR="00E818EF" w:rsidRPr="002D4C7F">
        <w:rPr>
          <w:rFonts w:ascii="Arial" w:hAnsi="Arial" w:cs="Arial"/>
          <w:color w:val="000000"/>
          <w:sz w:val="24"/>
          <w:szCs w:val="24"/>
        </w:rPr>
        <w:t xml:space="preserve">all stakeholders are prepared and kept informed of the release schedules, and the </w:t>
      </w:r>
      <w:r w:rsidR="00D3386E" w:rsidRPr="002D4C7F">
        <w:rPr>
          <w:rFonts w:ascii="Arial" w:hAnsi="Arial" w:cs="Arial"/>
          <w:color w:val="000000"/>
          <w:sz w:val="24"/>
          <w:szCs w:val="24"/>
        </w:rPr>
        <w:t xml:space="preserve">operational </w:t>
      </w:r>
      <w:r w:rsidR="00E818EF" w:rsidRPr="002D4C7F">
        <w:rPr>
          <w:rFonts w:ascii="Arial" w:hAnsi="Arial" w:cs="Arial"/>
          <w:color w:val="000000"/>
          <w:sz w:val="24"/>
          <w:szCs w:val="24"/>
        </w:rPr>
        <w:t>impact of project phases</w:t>
      </w:r>
      <w:bookmarkEnd w:id="5"/>
      <w:r w:rsidR="00E818EF" w:rsidRPr="002D4C7F">
        <w:rPr>
          <w:rFonts w:ascii="Arial" w:hAnsi="Arial" w:cs="Arial"/>
          <w:color w:val="000000"/>
          <w:sz w:val="24"/>
          <w:szCs w:val="24"/>
        </w:rPr>
        <w:t>.</w:t>
      </w:r>
    </w:p>
    <w:p w14:paraId="27C99433" w14:textId="5F8A006F" w:rsidR="00FD475B" w:rsidRPr="002D4C7F" w:rsidRDefault="00A1561A" w:rsidP="00365B64">
      <w:pPr>
        <w:spacing w:before="100" w:beforeAutospacing="1" w:after="100" w:afterAutospacing="1" w:line="276" w:lineRule="auto"/>
        <w:rPr>
          <w:rFonts w:ascii="Arial" w:hAnsi="Arial" w:cs="Arial"/>
          <w:sz w:val="24"/>
          <w:szCs w:val="24"/>
        </w:rPr>
      </w:pPr>
      <w:r w:rsidRPr="002D4C7F">
        <w:rPr>
          <w:rFonts w:ascii="Arial" w:hAnsi="Arial" w:cs="Arial"/>
          <w:sz w:val="24"/>
          <w:szCs w:val="24"/>
          <w:shd w:val="clear" w:color="auto" w:fill="FFFFFF"/>
        </w:rPr>
        <w:t xml:space="preserve">The Director General </w:t>
      </w:r>
      <w:bookmarkStart w:id="6" w:name="_Hlk164778304"/>
      <w:r w:rsidRPr="002D4C7F">
        <w:rPr>
          <w:rFonts w:ascii="Arial" w:hAnsi="Arial" w:cs="Arial"/>
          <w:sz w:val="24"/>
          <w:szCs w:val="24"/>
          <w:shd w:val="clear" w:color="auto" w:fill="FFFFFF"/>
        </w:rPr>
        <w:t>represents</w:t>
      </w:r>
      <w:r w:rsidR="005355B6" w:rsidRPr="002D4C7F">
        <w:rPr>
          <w:rFonts w:ascii="Arial" w:hAnsi="Arial" w:cs="Arial"/>
          <w:sz w:val="24"/>
          <w:szCs w:val="24"/>
          <w:shd w:val="clear" w:color="auto" w:fill="FFFFFF"/>
        </w:rPr>
        <w:t xml:space="preserve"> and </w:t>
      </w:r>
      <w:r w:rsidR="00D3386E" w:rsidRPr="002D4C7F">
        <w:rPr>
          <w:rFonts w:ascii="Arial" w:hAnsi="Arial" w:cs="Arial"/>
          <w:sz w:val="24"/>
          <w:szCs w:val="24"/>
        </w:rPr>
        <w:t xml:space="preserve">leads </w:t>
      </w:r>
      <w:r w:rsidR="005355B6" w:rsidRPr="002D4C7F">
        <w:rPr>
          <w:rFonts w:ascii="Arial" w:hAnsi="Arial" w:cs="Arial"/>
          <w:sz w:val="24"/>
          <w:szCs w:val="24"/>
        </w:rPr>
        <w:t>extensive consultations</w:t>
      </w:r>
      <w:r w:rsidRPr="002D4C7F">
        <w:rPr>
          <w:rFonts w:ascii="Arial" w:hAnsi="Arial" w:cs="Arial"/>
          <w:sz w:val="24"/>
          <w:szCs w:val="24"/>
          <w:shd w:val="clear" w:color="auto" w:fill="FFFFFF"/>
        </w:rPr>
        <w:t xml:space="preserve"> and </w:t>
      </w:r>
      <w:r w:rsidR="00D3386E" w:rsidRPr="002D4C7F">
        <w:rPr>
          <w:rFonts w:ascii="Arial" w:hAnsi="Arial" w:cs="Arial"/>
          <w:sz w:val="24"/>
          <w:szCs w:val="24"/>
          <w:shd w:val="clear" w:color="auto" w:fill="FFFFFF"/>
        </w:rPr>
        <w:t xml:space="preserve">promote </w:t>
      </w:r>
      <w:r w:rsidRPr="002D4C7F">
        <w:rPr>
          <w:rFonts w:ascii="Arial" w:hAnsi="Arial" w:cs="Arial"/>
          <w:sz w:val="24"/>
          <w:szCs w:val="24"/>
          <w:shd w:val="clear" w:color="auto" w:fill="FFFFFF"/>
        </w:rPr>
        <w:t xml:space="preserve">the positions and interests of the Department and the GoC in various </w:t>
      </w:r>
      <w:r w:rsidR="00D3386E" w:rsidRPr="002D4C7F">
        <w:rPr>
          <w:rFonts w:ascii="Arial" w:hAnsi="Arial" w:cs="Arial"/>
          <w:sz w:val="24"/>
          <w:szCs w:val="24"/>
          <w:shd w:val="clear" w:color="auto" w:fill="FFFFFF"/>
        </w:rPr>
        <w:t xml:space="preserve">federal and intergovernmental </w:t>
      </w:r>
      <w:r w:rsidRPr="002D4C7F">
        <w:rPr>
          <w:rFonts w:ascii="Arial" w:hAnsi="Arial" w:cs="Arial"/>
          <w:sz w:val="24"/>
          <w:szCs w:val="24"/>
          <w:shd w:val="clear" w:color="auto" w:fill="FFFFFF"/>
        </w:rPr>
        <w:t>forums relat</w:t>
      </w:r>
      <w:r w:rsidR="002E27CC" w:rsidRPr="002D4C7F">
        <w:rPr>
          <w:rFonts w:ascii="Arial" w:hAnsi="Arial" w:cs="Arial"/>
          <w:sz w:val="24"/>
          <w:szCs w:val="24"/>
          <w:shd w:val="clear" w:color="auto" w:fill="FFFFFF"/>
        </w:rPr>
        <w:t>ed to</w:t>
      </w:r>
      <w:r w:rsidRPr="002D4C7F">
        <w:rPr>
          <w:rFonts w:ascii="Arial" w:hAnsi="Arial" w:cs="Arial"/>
          <w:sz w:val="24"/>
          <w:szCs w:val="24"/>
          <w:shd w:val="clear" w:color="auto" w:fill="FFFFFF"/>
        </w:rPr>
        <w:t xml:space="preserve"> the project objectives and the incumbent provides briefing support Minister</w:t>
      </w:r>
      <w:r w:rsidR="00D3386E" w:rsidRPr="002D4C7F">
        <w:rPr>
          <w:rFonts w:ascii="Arial" w:hAnsi="Arial" w:cs="Arial"/>
          <w:sz w:val="24"/>
          <w:szCs w:val="24"/>
          <w:shd w:val="clear" w:color="auto" w:fill="FFFFFF"/>
        </w:rPr>
        <w:t>ial</w:t>
      </w:r>
      <w:r w:rsidRPr="002D4C7F">
        <w:rPr>
          <w:rFonts w:ascii="Arial" w:hAnsi="Arial" w:cs="Arial"/>
          <w:sz w:val="24"/>
          <w:szCs w:val="24"/>
          <w:shd w:val="clear" w:color="auto" w:fill="FFFFFF"/>
        </w:rPr>
        <w:t xml:space="preserve">/official participation in high profile events related to the project focus. The incumbent also represents the Department in </w:t>
      </w:r>
      <w:r w:rsidR="00D3386E" w:rsidRPr="002D4C7F">
        <w:rPr>
          <w:rFonts w:ascii="Arial" w:hAnsi="Arial" w:cs="Arial"/>
          <w:sz w:val="24"/>
          <w:szCs w:val="24"/>
          <w:shd w:val="clear" w:color="auto" w:fill="FFFFFF"/>
        </w:rPr>
        <w:t xml:space="preserve">key </w:t>
      </w:r>
      <w:r w:rsidRPr="002D4C7F">
        <w:rPr>
          <w:rFonts w:ascii="Arial" w:hAnsi="Arial" w:cs="Arial"/>
          <w:sz w:val="24"/>
          <w:szCs w:val="24"/>
          <w:shd w:val="clear" w:color="auto" w:fill="FFFFFF"/>
        </w:rPr>
        <w:t>consultations and consensus-building</w:t>
      </w:r>
      <w:r w:rsidR="00F17D16" w:rsidRPr="002D4C7F">
        <w:rPr>
          <w:rFonts w:ascii="Arial" w:hAnsi="Arial" w:cs="Arial"/>
          <w:sz w:val="24"/>
          <w:szCs w:val="24"/>
          <w:shd w:val="clear" w:color="auto" w:fill="FFFFFF"/>
        </w:rPr>
        <w:t xml:space="preserve"> activities</w:t>
      </w:r>
      <w:r w:rsidR="00924F41" w:rsidRPr="002D4C7F">
        <w:rPr>
          <w:rFonts w:ascii="Arial" w:hAnsi="Arial" w:cs="Arial"/>
          <w:sz w:val="24"/>
          <w:szCs w:val="24"/>
          <w:shd w:val="clear" w:color="auto" w:fill="FFFFFF"/>
        </w:rPr>
        <w:t>,</w:t>
      </w:r>
      <w:r w:rsidRPr="002D4C7F">
        <w:rPr>
          <w:rFonts w:ascii="Arial" w:hAnsi="Arial" w:cs="Arial"/>
          <w:sz w:val="24"/>
          <w:szCs w:val="24"/>
          <w:shd w:val="clear" w:color="auto" w:fill="FFFFFF"/>
        </w:rPr>
        <w:t xml:space="preserve"> critical to </w:t>
      </w:r>
      <w:r w:rsidR="00F17D16" w:rsidRPr="002D4C7F">
        <w:rPr>
          <w:rFonts w:ascii="Arial" w:hAnsi="Arial" w:cs="Arial"/>
          <w:sz w:val="24"/>
          <w:szCs w:val="24"/>
          <w:shd w:val="clear" w:color="auto" w:fill="FFFFFF"/>
        </w:rPr>
        <w:t xml:space="preserve">the </w:t>
      </w:r>
      <w:r w:rsidRPr="002D4C7F">
        <w:rPr>
          <w:rFonts w:ascii="Arial" w:hAnsi="Arial" w:cs="Arial"/>
          <w:sz w:val="24"/>
          <w:szCs w:val="24"/>
          <w:shd w:val="clear" w:color="auto" w:fill="FFFFFF"/>
        </w:rPr>
        <w:t xml:space="preserve">acceptance and cooperation </w:t>
      </w:r>
      <w:r w:rsidR="00F17D16" w:rsidRPr="002D4C7F">
        <w:rPr>
          <w:rFonts w:ascii="Arial" w:hAnsi="Arial" w:cs="Arial"/>
          <w:sz w:val="24"/>
          <w:szCs w:val="24"/>
          <w:shd w:val="clear" w:color="auto" w:fill="FFFFFF"/>
        </w:rPr>
        <w:t xml:space="preserve">of </w:t>
      </w:r>
      <w:r w:rsidRPr="002D4C7F">
        <w:rPr>
          <w:rFonts w:ascii="Arial" w:hAnsi="Arial" w:cs="Arial"/>
          <w:sz w:val="24"/>
          <w:szCs w:val="24"/>
          <w:shd w:val="clear" w:color="auto" w:fill="FFFFFF"/>
        </w:rPr>
        <w:t>partners and other stakeholders affected by the development and implementation of the initiative</w:t>
      </w:r>
      <w:r w:rsidR="00FD475B" w:rsidRPr="002D4C7F">
        <w:rPr>
          <w:rFonts w:ascii="Arial" w:hAnsi="Arial" w:cs="Arial"/>
          <w:sz w:val="24"/>
          <w:szCs w:val="24"/>
          <w:shd w:val="clear" w:color="auto" w:fill="FFFFFF"/>
        </w:rPr>
        <w:t>s</w:t>
      </w:r>
      <w:bookmarkEnd w:id="6"/>
      <w:r w:rsidRPr="002D4C7F">
        <w:rPr>
          <w:rFonts w:ascii="Arial" w:hAnsi="Arial" w:cs="Arial"/>
          <w:sz w:val="24"/>
          <w:szCs w:val="24"/>
          <w:shd w:val="clear" w:color="auto" w:fill="FFFFFF"/>
        </w:rPr>
        <w:t xml:space="preserve">. </w:t>
      </w:r>
      <w:r w:rsidR="00FD475B" w:rsidRPr="002D4C7F">
        <w:rPr>
          <w:rFonts w:ascii="Arial" w:hAnsi="Arial" w:cs="Arial"/>
          <w:sz w:val="24"/>
          <w:szCs w:val="24"/>
        </w:rPr>
        <w:t xml:space="preserve">The Director General provides a proactive and authoritative presence in dealing with the application of complex project management </w:t>
      </w:r>
      <w:r w:rsidR="00F17D16" w:rsidRPr="002D4C7F">
        <w:rPr>
          <w:rFonts w:ascii="Arial" w:hAnsi="Arial" w:cs="Arial"/>
          <w:sz w:val="24"/>
          <w:szCs w:val="24"/>
        </w:rPr>
        <w:t xml:space="preserve">tools </w:t>
      </w:r>
      <w:r w:rsidR="00FD475B" w:rsidRPr="002D4C7F">
        <w:rPr>
          <w:rFonts w:ascii="Arial" w:hAnsi="Arial" w:cs="Arial"/>
          <w:sz w:val="24"/>
          <w:szCs w:val="24"/>
        </w:rPr>
        <w:t>and outcomes, management methodology and related issues impacting on mandates and specific agendas.</w:t>
      </w:r>
    </w:p>
    <w:p w14:paraId="56A71B04" w14:textId="3E90DE20" w:rsidR="00D93B96" w:rsidRPr="002D4C7F" w:rsidRDefault="00802D1D" w:rsidP="00365B64">
      <w:pPr>
        <w:pStyle w:val="BodyText"/>
        <w:spacing w:before="100" w:beforeAutospacing="1" w:after="100" w:afterAutospacing="1"/>
        <w:ind w:right="569"/>
        <w:rPr>
          <w:sz w:val="24"/>
          <w:szCs w:val="24"/>
          <w:lang w:val="en-CA"/>
        </w:rPr>
      </w:pPr>
      <w:r w:rsidRPr="002D4C7F">
        <w:rPr>
          <w:sz w:val="24"/>
          <w:szCs w:val="24"/>
          <w:lang w:val="en-CA"/>
        </w:rPr>
        <w:t xml:space="preserve">The DG is required to provide expert knowledge of the requirements of a variety of frameworks </w:t>
      </w:r>
      <w:r w:rsidR="00E818EF" w:rsidRPr="002D4C7F">
        <w:rPr>
          <w:sz w:val="24"/>
          <w:szCs w:val="24"/>
          <w:lang w:val="en-CA"/>
        </w:rPr>
        <w:t xml:space="preserve">to </w:t>
      </w:r>
      <w:r w:rsidR="00F17D16" w:rsidRPr="002D4C7F">
        <w:rPr>
          <w:sz w:val="24"/>
          <w:szCs w:val="24"/>
          <w:lang w:val="en-CA"/>
        </w:rPr>
        <w:t>oversee</w:t>
      </w:r>
      <w:r w:rsidRPr="002D4C7F">
        <w:rPr>
          <w:sz w:val="24"/>
          <w:szCs w:val="24"/>
          <w:lang w:val="en-CA"/>
        </w:rPr>
        <w:t xml:space="preserve"> tracking and reporting </w:t>
      </w:r>
      <w:r w:rsidR="00F17D16" w:rsidRPr="002D4C7F">
        <w:rPr>
          <w:sz w:val="24"/>
          <w:szCs w:val="24"/>
          <w:lang w:val="en-CA"/>
        </w:rPr>
        <w:t>to</w:t>
      </w:r>
      <w:r w:rsidRPr="002D4C7F">
        <w:rPr>
          <w:sz w:val="24"/>
          <w:szCs w:val="24"/>
          <w:lang w:val="en-CA"/>
        </w:rPr>
        <w:t xml:space="preserve"> achieve maximum effectiveness in the use of the Branch/Department’s human, financial and material resources.</w:t>
      </w:r>
      <w:r w:rsidR="00E818EF" w:rsidRPr="002D4C7F">
        <w:rPr>
          <w:sz w:val="24"/>
          <w:szCs w:val="24"/>
          <w:lang w:val="en-CA"/>
        </w:rPr>
        <w:t xml:space="preserve"> As such t</w:t>
      </w:r>
      <w:r w:rsidR="00D93B96" w:rsidRPr="002D4C7F">
        <w:rPr>
          <w:sz w:val="24"/>
          <w:szCs w:val="24"/>
          <w:lang w:val="en-CA"/>
        </w:rPr>
        <w:t xml:space="preserve">he DG, Special Projects has a major challenge </w:t>
      </w:r>
      <w:r w:rsidR="00F17D16" w:rsidRPr="002D4C7F">
        <w:rPr>
          <w:sz w:val="24"/>
          <w:szCs w:val="24"/>
          <w:lang w:val="en-CA"/>
        </w:rPr>
        <w:t xml:space="preserve">to ensure </w:t>
      </w:r>
      <w:r w:rsidR="00D93B96" w:rsidRPr="002D4C7F">
        <w:rPr>
          <w:sz w:val="24"/>
          <w:szCs w:val="24"/>
          <w:lang w:val="en-CA"/>
        </w:rPr>
        <w:t xml:space="preserve">the </w:t>
      </w:r>
      <w:r w:rsidR="00F17D16" w:rsidRPr="002D4C7F">
        <w:rPr>
          <w:sz w:val="24"/>
          <w:szCs w:val="24"/>
          <w:lang w:val="en-CA"/>
        </w:rPr>
        <w:t xml:space="preserve">sustainable </w:t>
      </w:r>
      <w:r w:rsidR="00D93B96" w:rsidRPr="002D4C7F">
        <w:rPr>
          <w:sz w:val="24"/>
          <w:szCs w:val="24"/>
          <w:lang w:val="en-CA"/>
        </w:rPr>
        <w:t xml:space="preserve">development and oversight </w:t>
      </w:r>
      <w:r w:rsidR="00E818EF" w:rsidRPr="002D4C7F">
        <w:rPr>
          <w:sz w:val="24"/>
          <w:szCs w:val="24"/>
          <w:lang w:val="en-CA"/>
        </w:rPr>
        <w:t>of</w:t>
      </w:r>
      <w:r w:rsidR="00D93B96" w:rsidRPr="002D4C7F">
        <w:rPr>
          <w:sz w:val="24"/>
          <w:szCs w:val="24"/>
          <w:lang w:val="en-CA"/>
        </w:rPr>
        <w:t xml:space="preserve"> the effective implementation of strategies and management frameworks for </w:t>
      </w:r>
      <w:r w:rsidR="00E818EF" w:rsidRPr="002D4C7F">
        <w:rPr>
          <w:sz w:val="24"/>
          <w:szCs w:val="24"/>
          <w:lang w:val="en-CA"/>
        </w:rPr>
        <w:t>departmental/</w:t>
      </w:r>
      <w:r w:rsidR="00D93B96" w:rsidRPr="002D4C7F">
        <w:rPr>
          <w:sz w:val="24"/>
          <w:szCs w:val="24"/>
          <w:lang w:val="en-CA"/>
        </w:rPr>
        <w:t xml:space="preserve">government-wide initiatives and related </w:t>
      </w:r>
      <w:r w:rsidR="00F17D16" w:rsidRPr="002D4C7F">
        <w:rPr>
          <w:sz w:val="24"/>
          <w:szCs w:val="24"/>
          <w:lang w:val="en-CA"/>
        </w:rPr>
        <w:t xml:space="preserve">divisional </w:t>
      </w:r>
      <w:r w:rsidR="00D93B96" w:rsidRPr="002D4C7F">
        <w:rPr>
          <w:sz w:val="24"/>
          <w:szCs w:val="24"/>
          <w:lang w:val="en-CA"/>
        </w:rPr>
        <w:t>project portfolios as well as</w:t>
      </w:r>
      <w:r w:rsidR="00E818EF" w:rsidRPr="002D4C7F">
        <w:rPr>
          <w:sz w:val="24"/>
          <w:szCs w:val="24"/>
          <w:lang w:val="en-CA"/>
        </w:rPr>
        <w:t xml:space="preserve"> for </w:t>
      </w:r>
      <w:r w:rsidR="00D93B96" w:rsidRPr="002D4C7F">
        <w:rPr>
          <w:sz w:val="24"/>
          <w:szCs w:val="24"/>
          <w:lang w:val="en-CA"/>
        </w:rPr>
        <w:t>the overall plan</w:t>
      </w:r>
      <w:r w:rsidR="00F17D16" w:rsidRPr="002D4C7F">
        <w:rPr>
          <w:sz w:val="24"/>
          <w:szCs w:val="24"/>
          <w:lang w:val="en-CA"/>
        </w:rPr>
        <w:t xml:space="preserve">ning of </w:t>
      </w:r>
      <w:r w:rsidR="00D93B96" w:rsidRPr="002D4C7F">
        <w:rPr>
          <w:sz w:val="24"/>
          <w:szCs w:val="24"/>
          <w:lang w:val="en-CA"/>
        </w:rPr>
        <w:t>resource level requirements and for the concepts (e.g. products, services, options and alternatives) required to deliver the strategic framework and plans in support of all initiatives, activities and issues management situations.</w:t>
      </w:r>
    </w:p>
    <w:p w14:paraId="137AF91E" w14:textId="376814B3" w:rsidR="00802D1D" w:rsidRPr="002D4C7F" w:rsidRDefault="00802D1D" w:rsidP="00365B64">
      <w:pPr>
        <w:pStyle w:val="BodyText"/>
        <w:spacing w:before="100" w:beforeAutospacing="1" w:after="100" w:afterAutospacing="1"/>
        <w:ind w:right="569"/>
        <w:rPr>
          <w:rFonts w:eastAsia="Times New Roman"/>
          <w:color w:val="111111"/>
          <w:sz w:val="24"/>
          <w:szCs w:val="24"/>
          <w:lang w:val="en-CA"/>
        </w:rPr>
      </w:pPr>
      <w:r w:rsidRPr="002D4C7F">
        <w:rPr>
          <w:color w:val="000000"/>
          <w:sz w:val="24"/>
          <w:szCs w:val="24"/>
          <w:lang w:val="en-CA"/>
        </w:rPr>
        <w:t xml:space="preserve">The Director General oversees the development of performance management frameworks to measure variables </w:t>
      </w:r>
      <w:r w:rsidR="00F17D16" w:rsidRPr="002D4C7F">
        <w:rPr>
          <w:color w:val="000000"/>
          <w:sz w:val="24"/>
          <w:szCs w:val="24"/>
          <w:lang w:val="en-CA"/>
        </w:rPr>
        <w:t xml:space="preserve">such </w:t>
      </w:r>
      <w:r w:rsidRPr="002D4C7F">
        <w:rPr>
          <w:color w:val="000000"/>
          <w:sz w:val="24"/>
          <w:szCs w:val="24"/>
          <w:lang w:val="en-CA"/>
        </w:rPr>
        <w:t xml:space="preserve">as </w:t>
      </w:r>
      <w:r w:rsidRPr="002D4C7F">
        <w:rPr>
          <w:rFonts w:eastAsia="Times New Roman"/>
          <w:color w:val="111111"/>
          <w:sz w:val="24"/>
          <w:szCs w:val="24"/>
          <w:lang w:val="en-CA"/>
        </w:rPr>
        <w:t xml:space="preserve">schedule and cost variances, quality, scope and risk. The incumbent </w:t>
      </w:r>
      <w:r w:rsidR="00F17D16" w:rsidRPr="002D4C7F">
        <w:rPr>
          <w:rFonts w:eastAsia="Times New Roman"/>
          <w:color w:val="111111"/>
          <w:sz w:val="24"/>
          <w:szCs w:val="24"/>
          <w:lang w:val="en-CA"/>
        </w:rPr>
        <w:t xml:space="preserve">leads </w:t>
      </w:r>
      <w:r w:rsidRPr="002D4C7F">
        <w:rPr>
          <w:rFonts w:eastAsia="Times New Roman"/>
          <w:color w:val="111111"/>
          <w:sz w:val="24"/>
          <w:szCs w:val="24"/>
          <w:lang w:val="en-CA"/>
        </w:rPr>
        <w:t xml:space="preserve">the analysis of results to identify problems and </w:t>
      </w:r>
      <w:r w:rsidR="00F17D16" w:rsidRPr="002D4C7F">
        <w:rPr>
          <w:rFonts w:eastAsia="Times New Roman"/>
          <w:color w:val="111111"/>
          <w:sz w:val="24"/>
          <w:szCs w:val="24"/>
          <w:lang w:val="en-CA"/>
        </w:rPr>
        <w:t>to provide</w:t>
      </w:r>
      <w:r w:rsidRPr="002D4C7F">
        <w:rPr>
          <w:rFonts w:eastAsia="Times New Roman"/>
          <w:color w:val="111111"/>
          <w:sz w:val="24"/>
          <w:szCs w:val="24"/>
          <w:lang w:val="en-CA"/>
        </w:rPr>
        <w:t xml:space="preserve"> regular and ad hoc reports to </w:t>
      </w:r>
      <w:r w:rsidR="00F17D16" w:rsidRPr="002D4C7F">
        <w:rPr>
          <w:rFonts w:eastAsia="Times New Roman"/>
          <w:color w:val="111111"/>
          <w:sz w:val="24"/>
          <w:szCs w:val="24"/>
          <w:lang w:val="en-CA"/>
        </w:rPr>
        <w:t>senior management and governance committees</w:t>
      </w:r>
      <w:r w:rsidRPr="002D4C7F">
        <w:rPr>
          <w:rFonts w:eastAsia="Times New Roman"/>
          <w:color w:val="111111"/>
          <w:sz w:val="24"/>
          <w:szCs w:val="24"/>
          <w:lang w:val="en-CA"/>
        </w:rPr>
        <w:t xml:space="preserve">. Performance measurement provides objective data and feedback on the progress of projects </w:t>
      </w:r>
      <w:r w:rsidR="00F17D16" w:rsidRPr="002D4C7F">
        <w:rPr>
          <w:rFonts w:eastAsia="Times New Roman"/>
          <w:color w:val="111111"/>
          <w:sz w:val="24"/>
          <w:szCs w:val="24"/>
          <w:lang w:val="en-CA"/>
        </w:rPr>
        <w:t>and</w:t>
      </w:r>
      <w:r w:rsidRPr="002D4C7F">
        <w:rPr>
          <w:rFonts w:eastAsia="Times New Roman"/>
          <w:color w:val="111111"/>
          <w:sz w:val="24"/>
          <w:szCs w:val="24"/>
          <w:lang w:val="en-CA"/>
        </w:rPr>
        <w:t xml:space="preserve"> financial expenditures. Such metrics provide the Director General with insight </w:t>
      </w:r>
      <w:r w:rsidR="00F17D16" w:rsidRPr="002D4C7F">
        <w:rPr>
          <w:rFonts w:eastAsia="Times New Roman"/>
          <w:color w:val="111111"/>
          <w:sz w:val="24"/>
          <w:szCs w:val="24"/>
          <w:lang w:val="en-CA"/>
        </w:rPr>
        <w:t xml:space="preserve">into </w:t>
      </w:r>
      <w:r w:rsidRPr="002D4C7F">
        <w:rPr>
          <w:rFonts w:eastAsia="Times New Roman"/>
          <w:color w:val="111111"/>
          <w:sz w:val="24"/>
          <w:szCs w:val="24"/>
          <w:lang w:val="en-CA"/>
        </w:rPr>
        <w:t xml:space="preserve">problems and inform decisions on corrective </w:t>
      </w:r>
      <w:r w:rsidR="00F17D16" w:rsidRPr="002D4C7F">
        <w:rPr>
          <w:rFonts w:eastAsia="Times New Roman"/>
          <w:color w:val="111111"/>
          <w:sz w:val="24"/>
          <w:szCs w:val="24"/>
          <w:lang w:val="en-CA"/>
        </w:rPr>
        <w:t>action</w:t>
      </w:r>
      <w:r w:rsidRPr="002D4C7F">
        <w:rPr>
          <w:rFonts w:eastAsia="Times New Roman"/>
          <w:color w:val="111111"/>
          <w:sz w:val="24"/>
          <w:szCs w:val="24"/>
          <w:lang w:val="en-CA"/>
        </w:rPr>
        <w:t xml:space="preserve">. </w:t>
      </w:r>
    </w:p>
    <w:p w14:paraId="74552823" w14:textId="67B3A09D" w:rsidR="00432A04" w:rsidRPr="002D4C7F" w:rsidRDefault="004D4F9F" w:rsidP="00365B64">
      <w:pPr>
        <w:pStyle w:val="BodyText"/>
        <w:spacing w:before="100" w:beforeAutospacing="1" w:after="100" w:afterAutospacing="1"/>
        <w:ind w:right="475"/>
        <w:rPr>
          <w:color w:val="000000"/>
          <w:sz w:val="24"/>
          <w:szCs w:val="24"/>
          <w:lang w:val="en-CA"/>
        </w:rPr>
      </w:pPr>
      <w:r w:rsidRPr="002D4C7F">
        <w:rPr>
          <w:sz w:val="24"/>
          <w:szCs w:val="24"/>
          <w:lang w:val="en-CA"/>
        </w:rPr>
        <w:t xml:space="preserve">The </w:t>
      </w:r>
      <w:r w:rsidR="00F17D16" w:rsidRPr="002D4C7F">
        <w:rPr>
          <w:sz w:val="24"/>
          <w:szCs w:val="24"/>
          <w:lang w:val="en-CA"/>
        </w:rPr>
        <w:t xml:space="preserve">role of the </w:t>
      </w:r>
      <w:r w:rsidRPr="002D4C7F">
        <w:rPr>
          <w:sz w:val="24"/>
          <w:szCs w:val="24"/>
          <w:lang w:val="en-CA"/>
        </w:rPr>
        <w:t xml:space="preserve">DG, Special Projects to provide senior executive leadership for the provision of professional environmental scans and </w:t>
      </w:r>
      <w:r w:rsidRPr="002D4C7F">
        <w:rPr>
          <w:color w:val="000000"/>
          <w:sz w:val="24"/>
          <w:szCs w:val="24"/>
          <w:lang w:val="en-CA"/>
        </w:rPr>
        <w:t xml:space="preserve">in-depth analysis of data </w:t>
      </w:r>
      <w:r w:rsidR="00F17D16" w:rsidRPr="002D4C7F">
        <w:rPr>
          <w:color w:val="000000"/>
          <w:sz w:val="24"/>
          <w:szCs w:val="24"/>
          <w:lang w:val="en-CA"/>
        </w:rPr>
        <w:t xml:space="preserve">collected in relation to </w:t>
      </w:r>
      <w:r w:rsidRPr="002D4C7F">
        <w:rPr>
          <w:color w:val="000000"/>
          <w:sz w:val="24"/>
          <w:szCs w:val="24"/>
          <w:lang w:val="en-CA"/>
        </w:rPr>
        <w:t xml:space="preserve">project-focused areas </w:t>
      </w:r>
      <w:r w:rsidR="00F17D16" w:rsidRPr="002D4C7F">
        <w:rPr>
          <w:color w:val="000000"/>
          <w:sz w:val="24"/>
          <w:szCs w:val="24"/>
          <w:lang w:val="en-CA"/>
        </w:rPr>
        <w:t xml:space="preserve">of the </w:t>
      </w:r>
      <w:r w:rsidRPr="002D4C7F">
        <w:rPr>
          <w:color w:val="000000"/>
          <w:sz w:val="24"/>
          <w:szCs w:val="24"/>
          <w:lang w:val="en-CA"/>
        </w:rPr>
        <w:t>Department</w:t>
      </w:r>
      <w:r w:rsidRPr="002D4C7F">
        <w:rPr>
          <w:sz w:val="24"/>
          <w:szCs w:val="24"/>
          <w:lang w:val="en-CA"/>
        </w:rPr>
        <w:t xml:space="preserve"> while harnessing the </w:t>
      </w:r>
      <w:r w:rsidR="00F17D16" w:rsidRPr="002D4C7F">
        <w:rPr>
          <w:sz w:val="24"/>
          <w:szCs w:val="24"/>
          <w:lang w:val="en-CA"/>
        </w:rPr>
        <w:t>latest</w:t>
      </w:r>
      <w:r w:rsidRPr="002D4C7F">
        <w:rPr>
          <w:sz w:val="24"/>
          <w:szCs w:val="24"/>
          <w:lang w:val="en-CA"/>
        </w:rPr>
        <w:t xml:space="preserve"> innovations and technological advances and </w:t>
      </w:r>
      <w:r w:rsidR="00F17D16" w:rsidRPr="002D4C7F">
        <w:rPr>
          <w:sz w:val="24"/>
          <w:szCs w:val="24"/>
          <w:lang w:val="en-CA"/>
        </w:rPr>
        <w:t>being aware</w:t>
      </w:r>
      <w:r w:rsidRPr="002D4C7F">
        <w:rPr>
          <w:sz w:val="24"/>
          <w:szCs w:val="24"/>
          <w:lang w:val="en-CA"/>
        </w:rPr>
        <w:t xml:space="preserve"> of their potential for application to the delivery of the </w:t>
      </w:r>
      <w:r w:rsidR="00F17D16" w:rsidRPr="002D4C7F">
        <w:rPr>
          <w:sz w:val="24"/>
          <w:szCs w:val="24"/>
          <w:lang w:val="en-CA"/>
        </w:rPr>
        <w:t>related</w:t>
      </w:r>
      <w:r w:rsidRPr="002D4C7F">
        <w:rPr>
          <w:sz w:val="24"/>
          <w:szCs w:val="24"/>
          <w:lang w:val="en-CA"/>
        </w:rPr>
        <w:t xml:space="preserve"> government wide</w:t>
      </w:r>
      <w:bookmarkStart w:id="7" w:name="The_DG,_Special_Projects_is_challenged_t"/>
      <w:bookmarkEnd w:id="7"/>
      <w:r w:rsidRPr="002D4C7F">
        <w:rPr>
          <w:sz w:val="24"/>
          <w:szCs w:val="24"/>
          <w:lang w:val="en-CA"/>
        </w:rPr>
        <w:t xml:space="preserve"> initiatives/projects</w:t>
      </w:r>
      <w:r w:rsidR="00F17D16" w:rsidRPr="002D4C7F">
        <w:rPr>
          <w:sz w:val="24"/>
          <w:szCs w:val="24"/>
          <w:lang w:val="en-CA"/>
        </w:rPr>
        <w:t xml:space="preserve"> being undertaken</w:t>
      </w:r>
      <w:r w:rsidRPr="002D4C7F">
        <w:rPr>
          <w:sz w:val="24"/>
          <w:szCs w:val="24"/>
          <w:lang w:val="en-CA"/>
        </w:rPr>
        <w:t>.</w:t>
      </w:r>
      <w:r w:rsidR="002E27CC" w:rsidRPr="002D4C7F">
        <w:rPr>
          <w:color w:val="000000"/>
          <w:sz w:val="24"/>
          <w:szCs w:val="24"/>
          <w:lang w:val="en-CA"/>
        </w:rPr>
        <w:t xml:space="preserve"> </w:t>
      </w:r>
      <w:r w:rsidR="00924F41" w:rsidRPr="002D4C7F">
        <w:rPr>
          <w:color w:val="000000"/>
          <w:sz w:val="24"/>
          <w:szCs w:val="24"/>
          <w:lang w:val="en-CA"/>
        </w:rPr>
        <w:t>The DG also identifies</w:t>
      </w:r>
      <w:r w:rsidR="00AB2B55" w:rsidRPr="002D4C7F">
        <w:rPr>
          <w:color w:val="000000"/>
          <w:sz w:val="24"/>
          <w:szCs w:val="24"/>
          <w:lang w:val="en-CA"/>
        </w:rPr>
        <w:t xml:space="preserve"> innovations and technological </w:t>
      </w:r>
      <w:r w:rsidR="00F17D16" w:rsidRPr="002D4C7F">
        <w:rPr>
          <w:color w:val="000000"/>
          <w:sz w:val="24"/>
          <w:szCs w:val="24"/>
          <w:lang w:val="en-CA"/>
        </w:rPr>
        <w:t xml:space="preserve">advances </w:t>
      </w:r>
      <w:r w:rsidR="00AB2B55" w:rsidRPr="002D4C7F">
        <w:rPr>
          <w:color w:val="000000"/>
          <w:sz w:val="24"/>
          <w:szCs w:val="24"/>
          <w:lang w:val="en-CA"/>
        </w:rPr>
        <w:t>and assess</w:t>
      </w:r>
      <w:r w:rsidR="00924F41" w:rsidRPr="002D4C7F">
        <w:rPr>
          <w:color w:val="000000"/>
          <w:sz w:val="24"/>
          <w:szCs w:val="24"/>
          <w:lang w:val="en-CA"/>
        </w:rPr>
        <w:t>es</w:t>
      </w:r>
      <w:r w:rsidR="00AB2B55" w:rsidRPr="002D4C7F">
        <w:rPr>
          <w:color w:val="000000"/>
          <w:sz w:val="24"/>
          <w:szCs w:val="24"/>
          <w:lang w:val="en-CA"/>
        </w:rPr>
        <w:t xml:space="preserve"> their </w:t>
      </w:r>
      <w:r w:rsidR="00F17D16" w:rsidRPr="002D4C7F">
        <w:rPr>
          <w:color w:val="000000"/>
          <w:sz w:val="24"/>
          <w:szCs w:val="24"/>
          <w:lang w:val="en-CA"/>
        </w:rPr>
        <w:t>suitability with</w:t>
      </w:r>
      <w:r w:rsidR="00AB2B55" w:rsidRPr="002D4C7F">
        <w:rPr>
          <w:color w:val="000000"/>
          <w:sz w:val="24"/>
          <w:szCs w:val="24"/>
          <w:lang w:val="en-CA"/>
        </w:rPr>
        <w:t xml:space="preserve">in the </w:t>
      </w:r>
      <w:r w:rsidR="00F17D16" w:rsidRPr="002D4C7F">
        <w:rPr>
          <w:color w:val="000000"/>
          <w:sz w:val="24"/>
          <w:szCs w:val="24"/>
          <w:lang w:val="en-CA"/>
        </w:rPr>
        <w:t xml:space="preserve">Departmental </w:t>
      </w:r>
      <w:r w:rsidR="00AB2B55" w:rsidRPr="002D4C7F">
        <w:rPr>
          <w:color w:val="000000"/>
          <w:sz w:val="24"/>
          <w:szCs w:val="24"/>
          <w:lang w:val="en-CA"/>
        </w:rPr>
        <w:t xml:space="preserve">context. </w:t>
      </w:r>
    </w:p>
    <w:p w14:paraId="7A36D7C2" w14:textId="70EDF898" w:rsidR="000C5E68" w:rsidRPr="002D4C7F" w:rsidRDefault="000C5E68" w:rsidP="00365B64">
      <w:pPr>
        <w:autoSpaceDE w:val="0"/>
        <w:autoSpaceDN w:val="0"/>
        <w:adjustRightInd w:val="0"/>
        <w:spacing w:before="100" w:beforeAutospacing="1" w:after="100" w:afterAutospacing="1" w:line="276" w:lineRule="auto"/>
        <w:rPr>
          <w:rFonts w:ascii="Arial" w:hAnsi="Arial" w:cs="Arial"/>
          <w:sz w:val="24"/>
          <w:szCs w:val="24"/>
        </w:rPr>
      </w:pPr>
      <w:r w:rsidRPr="002D4C7F">
        <w:rPr>
          <w:rFonts w:ascii="Arial" w:hAnsi="Arial" w:cs="Arial"/>
          <w:sz w:val="24"/>
          <w:szCs w:val="24"/>
        </w:rPr>
        <w:t xml:space="preserve">The DG, Special Projects requires expert interpersonal skills </w:t>
      </w:r>
      <w:r w:rsidR="00F17D16" w:rsidRPr="002D4C7F">
        <w:rPr>
          <w:rFonts w:ascii="Arial" w:hAnsi="Arial" w:cs="Arial"/>
          <w:sz w:val="24"/>
          <w:szCs w:val="24"/>
        </w:rPr>
        <w:t>to represent</w:t>
      </w:r>
      <w:r w:rsidRPr="002D4C7F">
        <w:rPr>
          <w:rFonts w:ascii="Arial" w:hAnsi="Arial" w:cs="Arial"/>
          <w:sz w:val="24"/>
          <w:szCs w:val="24"/>
        </w:rPr>
        <w:t xml:space="preserve"> the department/GoC </w:t>
      </w:r>
      <w:r w:rsidR="00F17D16" w:rsidRPr="002D4C7F">
        <w:rPr>
          <w:rFonts w:ascii="Arial" w:hAnsi="Arial" w:cs="Arial"/>
          <w:sz w:val="24"/>
          <w:szCs w:val="24"/>
        </w:rPr>
        <w:t xml:space="preserve">in relation </w:t>
      </w:r>
      <w:r w:rsidRPr="002D4C7F">
        <w:rPr>
          <w:rFonts w:ascii="Arial" w:hAnsi="Arial" w:cs="Arial"/>
          <w:sz w:val="24"/>
          <w:szCs w:val="24"/>
        </w:rPr>
        <w:t xml:space="preserve">to project initiatives and </w:t>
      </w:r>
      <w:r w:rsidR="00F17D16" w:rsidRPr="002D4C7F">
        <w:rPr>
          <w:rFonts w:ascii="Arial" w:hAnsi="Arial" w:cs="Arial"/>
          <w:sz w:val="24"/>
          <w:szCs w:val="24"/>
        </w:rPr>
        <w:t xml:space="preserve">to </w:t>
      </w:r>
      <w:r w:rsidRPr="002D4C7F">
        <w:rPr>
          <w:rFonts w:ascii="Arial" w:hAnsi="Arial" w:cs="Arial"/>
          <w:sz w:val="24"/>
          <w:szCs w:val="24"/>
        </w:rPr>
        <w:t>exercise judg</w:t>
      </w:r>
      <w:r w:rsidR="00F17D16" w:rsidRPr="002D4C7F">
        <w:rPr>
          <w:rFonts w:ascii="Arial" w:hAnsi="Arial" w:cs="Arial"/>
          <w:sz w:val="24"/>
          <w:szCs w:val="24"/>
        </w:rPr>
        <w:t>e</w:t>
      </w:r>
      <w:r w:rsidRPr="002D4C7F">
        <w:rPr>
          <w:rFonts w:ascii="Arial" w:hAnsi="Arial" w:cs="Arial"/>
          <w:sz w:val="24"/>
          <w:szCs w:val="24"/>
        </w:rPr>
        <w:t xml:space="preserve">ment in managing the various relationships. The role involves representation at senior level </w:t>
      </w:r>
      <w:r w:rsidR="000E33BC" w:rsidRPr="002D4C7F">
        <w:rPr>
          <w:rFonts w:ascii="Arial" w:hAnsi="Arial" w:cs="Arial"/>
          <w:sz w:val="24"/>
          <w:szCs w:val="24"/>
        </w:rPr>
        <w:t xml:space="preserve">in </w:t>
      </w:r>
      <w:r w:rsidR="00F17D16" w:rsidRPr="002D4C7F">
        <w:rPr>
          <w:rFonts w:ascii="Arial" w:hAnsi="Arial" w:cs="Arial"/>
          <w:sz w:val="24"/>
          <w:szCs w:val="24"/>
        </w:rPr>
        <w:t>cross-</w:t>
      </w:r>
      <w:r w:rsidRPr="002D4C7F">
        <w:rPr>
          <w:rFonts w:ascii="Arial" w:hAnsi="Arial" w:cs="Arial"/>
          <w:sz w:val="24"/>
          <w:szCs w:val="24"/>
        </w:rPr>
        <w:t>department</w:t>
      </w:r>
      <w:r w:rsidR="00F17D16" w:rsidRPr="002D4C7F">
        <w:rPr>
          <w:rFonts w:ascii="Arial" w:hAnsi="Arial" w:cs="Arial"/>
          <w:sz w:val="24"/>
          <w:szCs w:val="24"/>
        </w:rPr>
        <w:t xml:space="preserve"> </w:t>
      </w:r>
      <w:r w:rsidR="000E33BC" w:rsidRPr="002D4C7F">
        <w:rPr>
          <w:rFonts w:ascii="Arial" w:hAnsi="Arial" w:cs="Arial"/>
          <w:sz w:val="24"/>
          <w:szCs w:val="24"/>
        </w:rPr>
        <w:t>committees</w:t>
      </w:r>
      <w:r w:rsidRPr="002D4C7F">
        <w:rPr>
          <w:rFonts w:ascii="Arial" w:hAnsi="Arial" w:cs="Arial"/>
          <w:sz w:val="24"/>
          <w:szCs w:val="24"/>
        </w:rPr>
        <w:t>,</w:t>
      </w:r>
      <w:r w:rsidR="000E33BC" w:rsidRPr="002D4C7F">
        <w:rPr>
          <w:rFonts w:ascii="Arial" w:hAnsi="Arial" w:cs="Arial"/>
          <w:sz w:val="24"/>
          <w:szCs w:val="24"/>
        </w:rPr>
        <w:t xml:space="preserve"> with</w:t>
      </w:r>
      <w:r w:rsidRPr="002D4C7F">
        <w:rPr>
          <w:rFonts w:ascii="Arial" w:hAnsi="Arial" w:cs="Arial"/>
          <w:sz w:val="24"/>
          <w:szCs w:val="24"/>
        </w:rPr>
        <w:t xml:space="preserve"> agencies and program sectors, working groups and committees. The DG provides a proactive and authoritative presence in dealing with the application of the complex project management </w:t>
      </w:r>
      <w:r w:rsidR="000E33BC" w:rsidRPr="002D4C7F">
        <w:rPr>
          <w:rFonts w:ascii="Arial" w:hAnsi="Arial" w:cs="Arial"/>
          <w:sz w:val="24"/>
          <w:szCs w:val="24"/>
        </w:rPr>
        <w:t>tools and deliverables</w:t>
      </w:r>
      <w:r w:rsidRPr="002D4C7F">
        <w:rPr>
          <w:rFonts w:ascii="Arial" w:hAnsi="Arial" w:cs="Arial"/>
          <w:sz w:val="24"/>
          <w:szCs w:val="24"/>
        </w:rPr>
        <w:t xml:space="preserve">, </w:t>
      </w:r>
      <w:r w:rsidR="00F44322" w:rsidRPr="002D4C7F">
        <w:rPr>
          <w:rFonts w:ascii="Arial" w:hAnsi="Arial" w:cs="Arial"/>
          <w:sz w:val="24"/>
          <w:szCs w:val="24"/>
        </w:rPr>
        <w:t xml:space="preserve">facilitates </w:t>
      </w:r>
      <w:r w:rsidR="000E33BC" w:rsidRPr="002D4C7F">
        <w:rPr>
          <w:rFonts w:ascii="Arial" w:hAnsi="Arial" w:cs="Arial"/>
          <w:sz w:val="24"/>
          <w:szCs w:val="24"/>
        </w:rPr>
        <w:t xml:space="preserve">the </w:t>
      </w:r>
      <w:r w:rsidR="00F44322" w:rsidRPr="002D4C7F">
        <w:rPr>
          <w:rFonts w:ascii="Arial" w:hAnsi="Arial" w:cs="Arial"/>
          <w:sz w:val="24"/>
          <w:szCs w:val="24"/>
        </w:rPr>
        <w:t xml:space="preserve">acceptance of </w:t>
      </w:r>
      <w:r w:rsidR="000E33BC" w:rsidRPr="002D4C7F">
        <w:rPr>
          <w:rFonts w:ascii="Arial" w:hAnsi="Arial" w:cs="Arial"/>
          <w:sz w:val="24"/>
          <w:szCs w:val="24"/>
        </w:rPr>
        <w:t xml:space="preserve">transformational </w:t>
      </w:r>
      <w:r w:rsidR="00F44322" w:rsidRPr="002D4C7F">
        <w:rPr>
          <w:rFonts w:ascii="Arial" w:hAnsi="Arial" w:cs="Arial"/>
          <w:sz w:val="24"/>
          <w:szCs w:val="24"/>
        </w:rPr>
        <w:t>program changes,</w:t>
      </w:r>
      <w:r w:rsidR="005355B6" w:rsidRPr="002D4C7F">
        <w:rPr>
          <w:rFonts w:ascii="Arial" w:hAnsi="Arial" w:cs="Arial"/>
          <w:sz w:val="24"/>
          <w:szCs w:val="24"/>
        </w:rPr>
        <w:t xml:space="preserve"> </w:t>
      </w:r>
      <w:r w:rsidRPr="002D4C7F">
        <w:rPr>
          <w:rFonts w:ascii="Arial" w:hAnsi="Arial" w:cs="Arial"/>
          <w:sz w:val="24"/>
          <w:szCs w:val="24"/>
        </w:rPr>
        <w:t>management methodology and related issues impacting on mandates and specific agendas, and provides briefings and advice to the ADM, Minister and other senior officials in cases where intervention may be required.</w:t>
      </w:r>
    </w:p>
    <w:p w14:paraId="7F94AC41" w14:textId="43DD1FCA" w:rsidR="000C5E68" w:rsidRPr="002D4C7F" w:rsidRDefault="000C5E68" w:rsidP="00365B64">
      <w:pPr>
        <w:autoSpaceDE w:val="0"/>
        <w:autoSpaceDN w:val="0"/>
        <w:adjustRightInd w:val="0"/>
        <w:spacing w:before="100" w:beforeAutospacing="1" w:after="100" w:afterAutospacing="1" w:line="276" w:lineRule="auto"/>
        <w:rPr>
          <w:rFonts w:ascii="Arial" w:hAnsi="Arial" w:cs="Arial"/>
          <w:color w:val="000000"/>
          <w:sz w:val="24"/>
          <w:szCs w:val="24"/>
        </w:rPr>
      </w:pPr>
      <w:r w:rsidRPr="002D4C7F">
        <w:rPr>
          <w:rFonts w:ascii="Arial" w:hAnsi="Arial" w:cs="Arial"/>
          <w:color w:val="000000"/>
          <w:sz w:val="24"/>
          <w:szCs w:val="24"/>
        </w:rPr>
        <w:t xml:space="preserve">The Director General is expected to deal with a </w:t>
      </w:r>
      <w:r w:rsidR="000E33BC" w:rsidRPr="002D4C7F">
        <w:rPr>
          <w:rFonts w:ascii="Arial" w:hAnsi="Arial" w:cs="Arial"/>
          <w:color w:val="000000"/>
          <w:sz w:val="24"/>
          <w:szCs w:val="24"/>
        </w:rPr>
        <w:t xml:space="preserve">wide range </w:t>
      </w:r>
      <w:r w:rsidRPr="002D4C7F">
        <w:rPr>
          <w:rFonts w:ascii="Arial" w:hAnsi="Arial" w:cs="Arial"/>
          <w:color w:val="000000"/>
          <w:sz w:val="24"/>
          <w:szCs w:val="24"/>
        </w:rPr>
        <w:t xml:space="preserve">of issues </w:t>
      </w:r>
      <w:r w:rsidR="000E33BC" w:rsidRPr="002D4C7F">
        <w:rPr>
          <w:rFonts w:ascii="Arial" w:hAnsi="Arial" w:cs="Arial"/>
          <w:color w:val="000000"/>
          <w:sz w:val="24"/>
          <w:szCs w:val="24"/>
        </w:rPr>
        <w:t>that arise at all stages of the project</w:t>
      </w:r>
      <w:r w:rsidRPr="002D4C7F">
        <w:rPr>
          <w:rFonts w:ascii="Arial" w:hAnsi="Arial" w:cs="Arial"/>
          <w:color w:val="000000"/>
          <w:sz w:val="24"/>
          <w:szCs w:val="24"/>
        </w:rPr>
        <w:t xml:space="preserve">. These issues </w:t>
      </w:r>
      <w:r w:rsidR="000E33BC" w:rsidRPr="002D4C7F">
        <w:rPr>
          <w:rFonts w:ascii="Arial" w:hAnsi="Arial" w:cs="Arial"/>
          <w:color w:val="000000"/>
          <w:sz w:val="24"/>
          <w:szCs w:val="24"/>
        </w:rPr>
        <w:t xml:space="preserve">will need to </w:t>
      </w:r>
      <w:r w:rsidRPr="002D4C7F">
        <w:rPr>
          <w:rFonts w:ascii="Arial" w:hAnsi="Arial" w:cs="Arial"/>
          <w:color w:val="000000"/>
          <w:sz w:val="24"/>
          <w:szCs w:val="24"/>
        </w:rPr>
        <w:t xml:space="preserve">be addressed under </w:t>
      </w:r>
      <w:r w:rsidR="000E33BC" w:rsidRPr="002D4C7F">
        <w:rPr>
          <w:rFonts w:ascii="Arial" w:hAnsi="Arial" w:cs="Arial"/>
          <w:color w:val="000000"/>
          <w:sz w:val="24"/>
          <w:szCs w:val="24"/>
        </w:rPr>
        <w:t xml:space="preserve">tight </w:t>
      </w:r>
      <w:r w:rsidRPr="002D4C7F">
        <w:rPr>
          <w:rFonts w:ascii="Arial" w:hAnsi="Arial" w:cs="Arial"/>
          <w:color w:val="000000"/>
          <w:sz w:val="24"/>
          <w:szCs w:val="24"/>
        </w:rPr>
        <w:t xml:space="preserve">time </w:t>
      </w:r>
      <w:r w:rsidR="000E33BC" w:rsidRPr="002D4C7F">
        <w:rPr>
          <w:rFonts w:ascii="Arial" w:hAnsi="Arial" w:cs="Arial"/>
          <w:color w:val="000000"/>
          <w:sz w:val="24"/>
          <w:szCs w:val="24"/>
        </w:rPr>
        <w:t xml:space="preserve">constraints </w:t>
      </w:r>
      <w:r w:rsidRPr="002D4C7F">
        <w:rPr>
          <w:rFonts w:ascii="Arial" w:hAnsi="Arial" w:cs="Arial"/>
          <w:color w:val="000000"/>
          <w:sz w:val="24"/>
          <w:szCs w:val="24"/>
        </w:rPr>
        <w:t xml:space="preserve">and the incumbent </w:t>
      </w:r>
      <w:r w:rsidR="000E33BC" w:rsidRPr="002D4C7F">
        <w:rPr>
          <w:rFonts w:ascii="Arial" w:hAnsi="Arial" w:cs="Arial"/>
          <w:color w:val="000000"/>
          <w:sz w:val="24"/>
          <w:szCs w:val="24"/>
        </w:rPr>
        <w:t xml:space="preserve">will </w:t>
      </w:r>
      <w:r w:rsidRPr="002D4C7F">
        <w:rPr>
          <w:rFonts w:ascii="Arial" w:hAnsi="Arial" w:cs="Arial"/>
          <w:color w:val="000000"/>
          <w:sz w:val="24"/>
          <w:szCs w:val="24"/>
        </w:rPr>
        <w:t>draw</w:t>
      </w:r>
      <w:r w:rsidR="000E33BC" w:rsidRPr="002D4C7F">
        <w:rPr>
          <w:rFonts w:ascii="Arial" w:hAnsi="Arial" w:cs="Arial"/>
          <w:color w:val="000000"/>
          <w:sz w:val="24"/>
          <w:szCs w:val="24"/>
        </w:rPr>
        <w:t xml:space="preserve"> on expertise and proven </w:t>
      </w:r>
      <w:r w:rsidRPr="002D4C7F">
        <w:rPr>
          <w:rFonts w:ascii="Arial" w:hAnsi="Arial" w:cs="Arial"/>
          <w:color w:val="000000"/>
          <w:sz w:val="24"/>
          <w:szCs w:val="24"/>
        </w:rPr>
        <w:t xml:space="preserve">experience to determine the breadth and impact of issues and to identify and engage affected stakeholders. The Director General leads analysis and consultation required to develop appropriate solutions to complex and sensitive issues and </w:t>
      </w:r>
      <w:r w:rsidR="000E33BC" w:rsidRPr="002D4C7F">
        <w:rPr>
          <w:rFonts w:ascii="Arial" w:hAnsi="Arial" w:cs="Arial"/>
          <w:color w:val="000000"/>
          <w:sz w:val="24"/>
          <w:szCs w:val="24"/>
        </w:rPr>
        <w:t xml:space="preserve">will develop </w:t>
      </w:r>
      <w:r w:rsidRPr="002D4C7F">
        <w:rPr>
          <w:rFonts w:ascii="Arial" w:hAnsi="Arial" w:cs="Arial"/>
          <w:color w:val="000000"/>
          <w:sz w:val="24"/>
          <w:szCs w:val="24"/>
        </w:rPr>
        <w:t xml:space="preserve">solutions with public and political factors </w:t>
      </w:r>
      <w:r w:rsidR="000E33BC" w:rsidRPr="002D4C7F">
        <w:rPr>
          <w:rFonts w:ascii="Arial" w:hAnsi="Arial" w:cs="Arial"/>
          <w:color w:val="000000"/>
          <w:sz w:val="24"/>
          <w:szCs w:val="24"/>
        </w:rPr>
        <w:t xml:space="preserve">in mind </w:t>
      </w:r>
      <w:r w:rsidRPr="002D4C7F">
        <w:rPr>
          <w:rFonts w:ascii="Arial" w:hAnsi="Arial" w:cs="Arial"/>
          <w:color w:val="000000"/>
          <w:sz w:val="24"/>
          <w:szCs w:val="24"/>
        </w:rPr>
        <w:t xml:space="preserve">to </w:t>
      </w:r>
      <w:r w:rsidR="000E33BC" w:rsidRPr="002D4C7F">
        <w:rPr>
          <w:rFonts w:ascii="Arial" w:hAnsi="Arial" w:cs="Arial"/>
          <w:color w:val="000000"/>
          <w:sz w:val="24"/>
          <w:szCs w:val="24"/>
        </w:rPr>
        <w:t>ensure that</w:t>
      </w:r>
      <w:r w:rsidRPr="002D4C7F">
        <w:rPr>
          <w:rFonts w:ascii="Arial" w:hAnsi="Arial" w:cs="Arial"/>
          <w:color w:val="000000"/>
          <w:sz w:val="24"/>
          <w:szCs w:val="24"/>
        </w:rPr>
        <w:t xml:space="preserve"> the most balanced and constructive course of action</w:t>
      </w:r>
      <w:r w:rsidR="000E33BC" w:rsidRPr="002D4C7F">
        <w:rPr>
          <w:rFonts w:ascii="Arial" w:hAnsi="Arial" w:cs="Arial"/>
          <w:color w:val="000000"/>
          <w:sz w:val="24"/>
          <w:szCs w:val="24"/>
        </w:rPr>
        <w:t xml:space="preserve"> is taken</w:t>
      </w:r>
      <w:r w:rsidRPr="002D4C7F">
        <w:rPr>
          <w:rFonts w:ascii="Arial" w:hAnsi="Arial" w:cs="Arial"/>
          <w:color w:val="000000"/>
          <w:sz w:val="24"/>
          <w:szCs w:val="24"/>
        </w:rPr>
        <w:t xml:space="preserve">. </w:t>
      </w:r>
    </w:p>
    <w:p w14:paraId="37D1F991" w14:textId="77777777" w:rsidR="00376F78" w:rsidRPr="002D4C7F" w:rsidRDefault="00376F78" w:rsidP="00376F78">
      <w:pPr>
        <w:spacing w:before="120"/>
        <w:rPr>
          <w:rFonts w:ascii="Arial" w:hAnsi="Arial" w:cs="Arial"/>
          <w:b/>
          <w:color w:val="FF0000"/>
          <w:sz w:val="24"/>
          <w:szCs w:val="24"/>
        </w:rPr>
      </w:pPr>
      <w:r w:rsidRPr="002D4C7F">
        <w:rPr>
          <w:rFonts w:ascii="Arial" w:hAnsi="Arial" w:cs="Arial"/>
          <w:b/>
          <w:color w:val="000000" w:themeColor="text1"/>
          <w:sz w:val="24"/>
          <w:szCs w:val="24"/>
          <w:u w:val="single" w:color="333333"/>
        </w:rPr>
        <w:t>DIMENSIONS</w:t>
      </w:r>
    </w:p>
    <w:p w14:paraId="5B9C9C80" w14:textId="07980532" w:rsidR="00213C70" w:rsidRPr="002D4C7F" w:rsidRDefault="00213C70" w:rsidP="0024059E">
      <w:pPr>
        <w:pStyle w:val="BodyText"/>
        <w:rPr>
          <w:spacing w:val="52"/>
          <w:sz w:val="24"/>
          <w:szCs w:val="24"/>
          <w:lang w:val="en-CA"/>
        </w:rPr>
      </w:pPr>
      <w:r w:rsidRPr="002D4C7F">
        <w:rPr>
          <w:sz w:val="24"/>
          <w:szCs w:val="24"/>
          <w:lang w:val="en-CA"/>
        </w:rPr>
        <w:t>FTEs Minimum:</w:t>
      </w:r>
      <w:r w:rsidRPr="002D4C7F">
        <w:rPr>
          <w:spacing w:val="52"/>
          <w:sz w:val="24"/>
          <w:szCs w:val="24"/>
          <w:lang w:val="en-CA"/>
        </w:rPr>
        <w:tab/>
      </w:r>
      <w:r w:rsidRPr="002D4C7F">
        <w:rPr>
          <w:spacing w:val="52"/>
          <w:sz w:val="24"/>
          <w:szCs w:val="24"/>
          <w:lang w:val="en-CA"/>
        </w:rPr>
        <w:tab/>
      </w:r>
      <w:r w:rsidR="00460D7B" w:rsidRPr="002D4C7F">
        <w:rPr>
          <w:spacing w:val="52"/>
          <w:sz w:val="24"/>
          <w:szCs w:val="24"/>
          <w:lang w:val="en-CA"/>
        </w:rPr>
        <w:tab/>
      </w:r>
      <w:r w:rsidR="0024059E" w:rsidRPr="002D4C7F">
        <w:rPr>
          <w:color w:val="000000" w:themeColor="text1"/>
          <w:spacing w:val="52"/>
          <w:sz w:val="24"/>
          <w:szCs w:val="24"/>
          <w:lang w:val="en-CA"/>
        </w:rPr>
        <w:t>range of FTEs</w:t>
      </w:r>
      <w:r w:rsidRPr="002D4C7F">
        <w:rPr>
          <w:color w:val="000000" w:themeColor="text1"/>
          <w:spacing w:val="52"/>
          <w:sz w:val="24"/>
          <w:szCs w:val="24"/>
          <w:lang w:val="en-CA"/>
        </w:rPr>
        <w:t xml:space="preserve"> </w:t>
      </w:r>
    </w:p>
    <w:p w14:paraId="222CC7F9" w14:textId="151960E0" w:rsidR="00213C70" w:rsidRPr="002D4C7F" w:rsidRDefault="00460D7B" w:rsidP="00213C70">
      <w:pPr>
        <w:pStyle w:val="BodyText"/>
        <w:rPr>
          <w:spacing w:val="1"/>
          <w:sz w:val="24"/>
          <w:szCs w:val="24"/>
          <w:lang w:val="en-CA"/>
        </w:rPr>
      </w:pPr>
      <w:r w:rsidRPr="002D4C7F">
        <w:rPr>
          <w:bCs/>
          <w:color w:val="000000"/>
          <w:sz w:val="24"/>
          <w:szCs w:val="24"/>
          <w:lang w:val="en-CA"/>
        </w:rPr>
        <w:t xml:space="preserve">Primary Budget </w:t>
      </w:r>
      <w:r w:rsidR="00A83BC8" w:rsidRPr="002D4C7F">
        <w:rPr>
          <w:bCs/>
          <w:color w:val="000000"/>
          <w:sz w:val="24"/>
          <w:szCs w:val="24"/>
          <w:lang w:val="en-CA"/>
        </w:rPr>
        <w:t>threshold:</w:t>
      </w:r>
      <w:r w:rsidRPr="002D4C7F">
        <w:rPr>
          <w:bCs/>
          <w:color w:val="000000"/>
          <w:sz w:val="24"/>
          <w:szCs w:val="24"/>
          <w:lang w:val="en-CA"/>
        </w:rPr>
        <w:t xml:space="preserve"> </w:t>
      </w:r>
      <w:r w:rsidR="00213C70" w:rsidRPr="002D4C7F">
        <w:rPr>
          <w:sz w:val="24"/>
          <w:szCs w:val="24"/>
          <w:lang w:val="en-CA"/>
        </w:rPr>
        <w:t>Salary &amp; O&amp;M Minimum:</w:t>
      </w:r>
      <w:r w:rsidR="00213C70" w:rsidRPr="002D4C7F">
        <w:rPr>
          <w:sz w:val="24"/>
          <w:szCs w:val="24"/>
          <w:lang w:val="en-CA"/>
        </w:rPr>
        <w:tab/>
      </w:r>
      <w:r w:rsidR="00213C70" w:rsidRPr="002D4C7F">
        <w:rPr>
          <w:spacing w:val="1"/>
          <w:sz w:val="24"/>
          <w:szCs w:val="24"/>
          <w:lang w:val="en-CA"/>
        </w:rPr>
        <w:t xml:space="preserve">$ </w:t>
      </w:r>
      <w:r w:rsidR="003A62FA" w:rsidRPr="002D4C7F">
        <w:rPr>
          <w:spacing w:val="1"/>
          <w:sz w:val="24"/>
          <w:szCs w:val="24"/>
          <w:lang w:val="en-CA"/>
        </w:rPr>
        <w:t>10</w:t>
      </w:r>
      <w:r w:rsidR="00213C70" w:rsidRPr="002D4C7F">
        <w:rPr>
          <w:spacing w:val="1"/>
          <w:sz w:val="24"/>
          <w:szCs w:val="24"/>
          <w:lang w:val="en-CA"/>
        </w:rPr>
        <w:t>M</w:t>
      </w:r>
    </w:p>
    <w:p w14:paraId="4F5656B4" w14:textId="77777777" w:rsidR="00213C70" w:rsidRPr="002D4C7F" w:rsidRDefault="00213C70" w:rsidP="008C60A3">
      <w:pPr>
        <w:spacing w:after="0"/>
        <w:rPr>
          <w:rFonts w:ascii="Arial" w:hAnsi="Arial" w:cs="Arial"/>
          <w:b/>
          <w:bCs/>
          <w:sz w:val="24"/>
          <w:szCs w:val="24"/>
          <w:u w:val="single"/>
        </w:rPr>
      </w:pPr>
    </w:p>
    <w:p w14:paraId="4B7BA027" w14:textId="6B02D8AA" w:rsidR="0024059E" w:rsidRPr="002D4C7F" w:rsidDel="003E26FC" w:rsidRDefault="0024059E" w:rsidP="008C60A3">
      <w:pPr>
        <w:spacing w:after="0"/>
        <w:rPr>
          <w:del w:id="8" w:author="Bellemare, Martine M [NC]" w:date="2025-02-03T15:44:00Z"/>
          <w:rFonts w:ascii="Arial" w:hAnsi="Arial" w:cs="Arial"/>
          <w:sz w:val="24"/>
          <w:szCs w:val="24"/>
        </w:rPr>
      </w:pPr>
      <w:del w:id="9" w:author="Bellemare, Martine M [NC]" w:date="2025-02-03T15:44:00Z">
        <w:r w:rsidRPr="002D4C7F" w:rsidDel="003E26FC">
          <w:rPr>
            <w:rFonts w:ascii="Arial" w:hAnsi="Arial" w:cs="Arial"/>
            <w:sz w:val="24"/>
            <w:szCs w:val="24"/>
          </w:rPr>
          <w:delText>OR</w:delText>
        </w:r>
      </w:del>
    </w:p>
    <w:p w14:paraId="3CBC560A" w14:textId="673ED70F" w:rsidR="0024059E" w:rsidRPr="002D4C7F" w:rsidDel="003E26FC" w:rsidRDefault="0024059E" w:rsidP="008C60A3">
      <w:pPr>
        <w:spacing w:after="0"/>
        <w:rPr>
          <w:del w:id="10" w:author="Bellemare, Martine M [NC]" w:date="2025-02-03T15:44:00Z"/>
          <w:rFonts w:ascii="Arial" w:hAnsi="Arial" w:cs="Arial"/>
          <w:sz w:val="24"/>
          <w:szCs w:val="24"/>
        </w:rPr>
      </w:pPr>
    </w:p>
    <w:p w14:paraId="28DAA352" w14:textId="0EAEA647" w:rsidR="0024059E" w:rsidRPr="002D4C7F" w:rsidDel="003E26FC" w:rsidRDefault="0024059E" w:rsidP="008C60A3">
      <w:pPr>
        <w:spacing w:after="0"/>
        <w:rPr>
          <w:del w:id="11" w:author="Bellemare, Martine M [NC]" w:date="2025-02-03T15:44:00Z"/>
          <w:rFonts w:ascii="Arial" w:hAnsi="Arial" w:cs="Arial"/>
          <w:sz w:val="24"/>
          <w:szCs w:val="24"/>
        </w:rPr>
      </w:pPr>
      <w:del w:id="12" w:author="Bellemare, Martine M [NC]" w:date="2025-02-03T15:44:00Z">
        <w:r w:rsidRPr="002D4C7F" w:rsidDel="003E26FC">
          <w:rPr>
            <w:rFonts w:ascii="Arial" w:hAnsi="Arial" w:cs="Arial"/>
            <w:sz w:val="24"/>
            <w:szCs w:val="24"/>
          </w:rPr>
          <w:delText>Contributory Budget Minimum:</w:delText>
        </w:r>
        <w:r w:rsidRPr="002D4C7F" w:rsidDel="003E26FC">
          <w:rPr>
            <w:rFonts w:ascii="Arial" w:hAnsi="Arial" w:cs="Arial"/>
            <w:sz w:val="24"/>
            <w:szCs w:val="24"/>
          </w:rPr>
          <w:tab/>
        </w:r>
        <w:r w:rsidRPr="002D4C7F" w:rsidDel="003E26FC">
          <w:rPr>
            <w:rFonts w:ascii="Arial" w:hAnsi="Arial" w:cs="Arial"/>
            <w:sz w:val="24"/>
            <w:szCs w:val="24"/>
          </w:rPr>
          <w:tab/>
          <w:delText>$100 M</w:delText>
        </w:r>
      </w:del>
    </w:p>
    <w:p w14:paraId="455A864F" w14:textId="77777777" w:rsidR="0024059E" w:rsidRPr="002D4C7F" w:rsidRDefault="0024059E" w:rsidP="008C60A3">
      <w:pPr>
        <w:spacing w:after="0"/>
        <w:rPr>
          <w:rFonts w:ascii="Arial" w:hAnsi="Arial" w:cs="Arial"/>
          <w:b/>
          <w:bCs/>
          <w:sz w:val="24"/>
          <w:szCs w:val="24"/>
          <w:u w:val="single"/>
        </w:rPr>
      </w:pPr>
    </w:p>
    <w:p w14:paraId="00EA61F9" w14:textId="77777777" w:rsidR="0024059E" w:rsidRPr="002D4C7F" w:rsidRDefault="0024059E" w:rsidP="008C60A3">
      <w:pPr>
        <w:spacing w:after="0"/>
        <w:rPr>
          <w:rFonts w:ascii="Arial" w:hAnsi="Arial" w:cs="Arial"/>
          <w:b/>
          <w:bCs/>
          <w:sz w:val="24"/>
          <w:szCs w:val="24"/>
          <w:u w:val="single"/>
        </w:rPr>
      </w:pPr>
    </w:p>
    <w:p w14:paraId="4FB6DF9A" w14:textId="48DA4E98" w:rsidR="000E33BC" w:rsidRPr="002D4C7F" w:rsidRDefault="008C60A3" w:rsidP="000E33BC">
      <w:pPr>
        <w:spacing w:after="0"/>
        <w:rPr>
          <w:rFonts w:ascii="Arial" w:hAnsi="Arial" w:cs="Arial"/>
          <w:sz w:val="24"/>
          <w:szCs w:val="24"/>
        </w:rPr>
      </w:pPr>
      <w:r w:rsidRPr="002D4C7F">
        <w:rPr>
          <w:rFonts w:ascii="Arial" w:hAnsi="Arial" w:cs="Arial"/>
          <w:b/>
          <w:bCs/>
          <w:sz w:val="24"/>
          <w:szCs w:val="24"/>
          <w:u w:val="single"/>
        </w:rPr>
        <w:t>SPECIFIC ACCOUNTABILITIES:</w:t>
      </w:r>
    </w:p>
    <w:p w14:paraId="3F3A0093" w14:textId="4CAA29B3" w:rsidR="000E33BC" w:rsidRPr="002D4C7F" w:rsidRDefault="00E818EF" w:rsidP="00365B64">
      <w:pPr>
        <w:pStyle w:val="ListParagraph"/>
        <w:numPr>
          <w:ilvl w:val="0"/>
          <w:numId w:val="28"/>
        </w:numPr>
        <w:spacing w:before="100" w:beforeAutospacing="1" w:after="120" w:line="240" w:lineRule="auto"/>
        <w:ind w:left="357" w:hanging="357"/>
        <w:contextualSpacing w:val="0"/>
        <w:rPr>
          <w:rFonts w:ascii="Arial" w:hAnsi="Arial" w:cs="Arial"/>
          <w:sz w:val="24"/>
          <w:szCs w:val="24"/>
        </w:rPr>
      </w:pPr>
      <w:r w:rsidRPr="002D4C7F">
        <w:rPr>
          <w:rFonts w:ascii="Arial" w:hAnsi="Arial" w:cs="Arial"/>
          <w:sz w:val="24"/>
          <w:szCs w:val="24"/>
        </w:rPr>
        <w:t>P</w:t>
      </w:r>
      <w:r w:rsidR="00802D1D" w:rsidRPr="002D4C7F">
        <w:rPr>
          <w:rFonts w:ascii="Arial" w:hAnsi="Arial" w:cs="Arial"/>
          <w:sz w:val="24"/>
          <w:szCs w:val="24"/>
        </w:rPr>
        <w:t>rovides executive leadership to the GoC in dealing professionally with the demands of major large scale departmental/GOC initiatives including the operating context and in designing and implementing optimal approaches (e.g. strategic policy, program and communications responses) within and external to the Department.</w:t>
      </w:r>
    </w:p>
    <w:p w14:paraId="6CFCC371" w14:textId="56A9E974" w:rsidR="000E33BC" w:rsidRPr="002D4C7F" w:rsidRDefault="006B5A59" w:rsidP="00365B64">
      <w:pPr>
        <w:pStyle w:val="ListParagraph"/>
        <w:numPr>
          <w:ilvl w:val="0"/>
          <w:numId w:val="28"/>
        </w:numPr>
        <w:spacing w:before="100" w:beforeAutospacing="1" w:after="120" w:line="240" w:lineRule="auto"/>
        <w:ind w:left="357" w:hanging="357"/>
        <w:contextualSpacing w:val="0"/>
        <w:rPr>
          <w:rFonts w:ascii="Arial" w:hAnsi="Arial" w:cs="Arial"/>
          <w:sz w:val="24"/>
          <w:szCs w:val="24"/>
        </w:rPr>
      </w:pPr>
      <w:r w:rsidRPr="002D4C7F">
        <w:rPr>
          <w:rFonts w:ascii="Arial" w:hAnsi="Arial" w:cs="Arial"/>
          <w:sz w:val="24"/>
          <w:szCs w:val="24"/>
        </w:rPr>
        <w:t xml:space="preserve">Provides executive oversight, </w:t>
      </w:r>
      <w:r w:rsidR="00C6559E" w:rsidRPr="002D4C7F">
        <w:rPr>
          <w:rFonts w:ascii="Arial" w:hAnsi="Arial" w:cs="Arial"/>
          <w:sz w:val="24"/>
          <w:szCs w:val="24"/>
        </w:rPr>
        <w:t>direction</w:t>
      </w:r>
      <w:r w:rsidRPr="002D4C7F">
        <w:rPr>
          <w:rFonts w:ascii="Arial" w:hAnsi="Arial" w:cs="Arial"/>
          <w:sz w:val="24"/>
          <w:szCs w:val="24"/>
        </w:rPr>
        <w:t xml:space="preserve"> and expert advice for the management</w:t>
      </w:r>
      <w:r w:rsidRPr="002D4C7F">
        <w:rPr>
          <w:rFonts w:ascii="Arial" w:hAnsi="Arial" w:cs="Arial"/>
          <w:spacing w:val="-45"/>
          <w:sz w:val="24"/>
          <w:szCs w:val="24"/>
        </w:rPr>
        <w:t xml:space="preserve"> </w:t>
      </w:r>
      <w:r w:rsidRPr="002D4C7F">
        <w:rPr>
          <w:rFonts w:ascii="Arial" w:hAnsi="Arial" w:cs="Arial"/>
          <w:sz w:val="24"/>
          <w:szCs w:val="24"/>
        </w:rPr>
        <w:t>of major government-wide</w:t>
      </w:r>
      <w:r w:rsidR="00C6559E" w:rsidRPr="002D4C7F">
        <w:rPr>
          <w:rFonts w:ascii="Arial" w:hAnsi="Arial" w:cs="Arial"/>
          <w:sz w:val="24"/>
          <w:szCs w:val="24"/>
        </w:rPr>
        <w:t xml:space="preserve"> </w:t>
      </w:r>
      <w:r w:rsidRPr="002D4C7F">
        <w:rPr>
          <w:rFonts w:ascii="Arial" w:hAnsi="Arial" w:cs="Arial"/>
          <w:sz w:val="24"/>
          <w:szCs w:val="24"/>
        </w:rPr>
        <w:t>initiative/projects including</w:t>
      </w:r>
      <w:r w:rsidR="0051755F" w:rsidRPr="002D4C7F">
        <w:rPr>
          <w:rFonts w:ascii="Arial" w:hAnsi="Arial" w:cs="Arial"/>
          <w:sz w:val="24"/>
          <w:szCs w:val="24"/>
        </w:rPr>
        <w:t xml:space="preserve"> </w:t>
      </w:r>
      <w:r w:rsidR="000E33BC" w:rsidRPr="002D4C7F">
        <w:rPr>
          <w:rFonts w:ascii="Arial" w:hAnsi="Arial" w:cs="Arial"/>
          <w:sz w:val="24"/>
          <w:szCs w:val="24"/>
        </w:rPr>
        <w:t>the related</w:t>
      </w:r>
      <w:r w:rsidRPr="002D4C7F">
        <w:rPr>
          <w:rFonts w:ascii="Arial" w:hAnsi="Arial" w:cs="Arial"/>
          <w:sz w:val="24"/>
          <w:szCs w:val="24"/>
        </w:rPr>
        <w:t xml:space="preserve"> </w:t>
      </w:r>
      <w:r w:rsidR="00C6559E" w:rsidRPr="002D4C7F">
        <w:rPr>
          <w:rFonts w:ascii="Arial" w:hAnsi="Arial" w:cs="Arial"/>
          <w:sz w:val="24"/>
          <w:szCs w:val="24"/>
        </w:rPr>
        <w:t xml:space="preserve">Departmental </w:t>
      </w:r>
      <w:r w:rsidRPr="002D4C7F">
        <w:rPr>
          <w:rFonts w:ascii="Arial" w:hAnsi="Arial" w:cs="Arial"/>
          <w:sz w:val="24"/>
          <w:szCs w:val="24"/>
        </w:rPr>
        <w:t>program/policy</w:t>
      </w:r>
      <w:r w:rsidR="0051755F" w:rsidRPr="002D4C7F">
        <w:rPr>
          <w:rFonts w:ascii="Arial" w:hAnsi="Arial" w:cs="Arial"/>
          <w:sz w:val="24"/>
          <w:szCs w:val="24"/>
        </w:rPr>
        <w:t xml:space="preserve">/accountability </w:t>
      </w:r>
      <w:r w:rsidRPr="002D4C7F">
        <w:rPr>
          <w:rFonts w:ascii="Arial" w:hAnsi="Arial" w:cs="Arial"/>
          <w:sz w:val="24"/>
          <w:szCs w:val="24"/>
        </w:rPr>
        <w:t xml:space="preserve">frameworks, </w:t>
      </w:r>
      <w:r w:rsidR="00F44322" w:rsidRPr="002D4C7F">
        <w:rPr>
          <w:rFonts w:ascii="Arial" w:hAnsi="Arial" w:cs="Arial"/>
          <w:sz w:val="24"/>
          <w:szCs w:val="24"/>
        </w:rPr>
        <w:t xml:space="preserve">communication strategies, </w:t>
      </w:r>
      <w:r w:rsidRPr="002D4C7F">
        <w:rPr>
          <w:rFonts w:ascii="Arial" w:hAnsi="Arial" w:cs="Arial"/>
          <w:sz w:val="24"/>
          <w:szCs w:val="24"/>
        </w:rPr>
        <w:t>HR management and financial stewardship, strategic directions and options required to enhance the activitie</w:t>
      </w:r>
      <w:r w:rsidR="0051755F" w:rsidRPr="002D4C7F">
        <w:rPr>
          <w:rFonts w:ascii="Arial" w:hAnsi="Arial" w:cs="Arial"/>
          <w:sz w:val="24"/>
          <w:szCs w:val="24"/>
        </w:rPr>
        <w:t>s.</w:t>
      </w:r>
    </w:p>
    <w:p w14:paraId="171C35E5" w14:textId="476307C6" w:rsidR="000E33BC" w:rsidRPr="002D4C7F" w:rsidRDefault="006B5A59" w:rsidP="00365B64">
      <w:pPr>
        <w:pStyle w:val="ListParagraph"/>
        <w:numPr>
          <w:ilvl w:val="0"/>
          <w:numId w:val="28"/>
        </w:numPr>
        <w:spacing w:before="100" w:beforeAutospacing="1" w:after="120" w:line="240" w:lineRule="auto"/>
        <w:ind w:left="357" w:hanging="357"/>
        <w:contextualSpacing w:val="0"/>
        <w:rPr>
          <w:rFonts w:ascii="Arial" w:hAnsi="Arial" w:cs="Arial"/>
          <w:sz w:val="24"/>
          <w:szCs w:val="24"/>
        </w:rPr>
      </w:pPr>
      <w:r w:rsidRPr="002D4C7F">
        <w:rPr>
          <w:rFonts w:ascii="Arial" w:hAnsi="Arial" w:cs="Arial"/>
          <w:sz w:val="24"/>
          <w:szCs w:val="24"/>
        </w:rPr>
        <w:t>Leads in the development of a sound departmental approach</w:t>
      </w:r>
      <w:r w:rsidR="00C6559E" w:rsidRPr="002D4C7F">
        <w:rPr>
          <w:rFonts w:ascii="Arial" w:hAnsi="Arial" w:cs="Arial"/>
          <w:sz w:val="24"/>
          <w:szCs w:val="24"/>
        </w:rPr>
        <w:t>/strategies</w:t>
      </w:r>
      <w:r w:rsidRPr="002D4C7F">
        <w:rPr>
          <w:rFonts w:ascii="Arial" w:hAnsi="Arial" w:cs="Arial"/>
          <w:sz w:val="24"/>
          <w:szCs w:val="24"/>
        </w:rPr>
        <w:t xml:space="preserve"> to transformational change and risk management including oversight in the use of the Branch/Department’s human, financial and material resources and directs environmental scans and analysis and measurement of the risks related to the undertaken major</w:t>
      </w:r>
      <w:r w:rsidRPr="002D4C7F">
        <w:rPr>
          <w:rFonts w:ascii="Arial" w:hAnsi="Arial" w:cs="Arial"/>
          <w:spacing w:val="-14"/>
          <w:sz w:val="24"/>
          <w:szCs w:val="24"/>
        </w:rPr>
        <w:t xml:space="preserve"> </w:t>
      </w:r>
      <w:r w:rsidRPr="002D4C7F">
        <w:rPr>
          <w:rFonts w:ascii="Arial" w:hAnsi="Arial" w:cs="Arial"/>
          <w:sz w:val="24"/>
          <w:szCs w:val="24"/>
        </w:rPr>
        <w:t>activities/project</w:t>
      </w:r>
      <w:r w:rsidR="0051755F" w:rsidRPr="002D4C7F">
        <w:rPr>
          <w:rFonts w:ascii="Arial" w:hAnsi="Arial" w:cs="Arial"/>
          <w:sz w:val="24"/>
          <w:szCs w:val="24"/>
        </w:rPr>
        <w:t>s.</w:t>
      </w:r>
    </w:p>
    <w:bookmarkEnd w:id="1"/>
    <w:p w14:paraId="23310DF1" w14:textId="078F109F" w:rsidR="0051755F" w:rsidRPr="002D4C7F" w:rsidRDefault="00710A7D" w:rsidP="00365B64">
      <w:pPr>
        <w:pStyle w:val="ListParagraph"/>
        <w:numPr>
          <w:ilvl w:val="0"/>
          <w:numId w:val="28"/>
        </w:numPr>
        <w:spacing w:before="100" w:beforeAutospacing="1" w:after="120" w:line="240" w:lineRule="auto"/>
        <w:ind w:left="357" w:hanging="357"/>
        <w:contextualSpacing w:val="0"/>
        <w:rPr>
          <w:rFonts w:ascii="Arial" w:hAnsi="Arial" w:cs="Arial"/>
          <w:sz w:val="24"/>
          <w:szCs w:val="24"/>
          <w:shd w:val="clear" w:color="auto" w:fill="FFFFFF"/>
        </w:rPr>
      </w:pPr>
      <w:r w:rsidRPr="002D4C7F">
        <w:rPr>
          <w:rFonts w:ascii="Arial" w:hAnsi="Arial" w:cs="Arial"/>
          <w:sz w:val="24"/>
          <w:szCs w:val="24"/>
          <w:shd w:val="clear" w:color="auto" w:fill="FFFFFF"/>
        </w:rPr>
        <w:t xml:space="preserve">Establishes and manages relationships with senior officials in central agencies, non-governmental organizations and public and private sectors, </w:t>
      </w:r>
      <w:r w:rsidR="00AD71C9" w:rsidRPr="002D4C7F">
        <w:rPr>
          <w:rFonts w:ascii="Arial" w:hAnsi="Arial" w:cs="Arial"/>
          <w:sz w:val="24"/>
          <w:szCs w:val="24"/>
          <w:shd w:val="clear" w:color="auto" w:fill="FFFFFF"/>
        </w:rPr>
        <w:t xml:space="preserve">and </w:t>
      </w:r>
      <w:r w:rsidRPr="002D4C7F">
        <w:rPr>
          <w:rFonts w:ascii="Arial" w:hAnsi="Arial" w:cs="Arial"/>
          <w:sz w:val="24"/>
          <w:szCs w:val="24"/>
          <w:shd w:val="clear" w:color="auto" w:fill="FFFFFF"/>
        </w:rPr>
        <w:t>regularly briefs and advises involved ADMs, and Deputy Ministers on project status and any anticipated problems with the project’s advancement.</w:t>
      </w:r>
    </w:p>
    <w:p w14:paraId="58E2A8E5" w14:textId="5FBCA586" w:rsidR="0051755F" w:rsidRPr="002D4C7F" w:rsidRDefault="0051755F" w:rsidP="00365B64">
      <w:pPr>
        <w:pStyle w:val="ListParagraph"/>
        <w:numPr>
          <w:ilvl w:val="0"/>
          <w:numId w:val="28"/>
        </w:numPr>
        <w:spacing w:before="100" w:beforeAutospacing="1" w:after="120" w:line="240" w:lineRule="auto"/>
        <w:ind w:left="357" w:hanging="357"/>
        <w:contextualSpacing w:val="0"/>
        <w:rPr>
          <w:rFonts w:ascii="Arial" w:hAnsi="Arial" w:cs="Arial"/>
          <w:b/>
          <w:bCs/>
          <w:sz w:val="24"/>
          <w:szCs w:val="24"/>
          <w:u w:val="single"/>
        </w:rPr>
      </w:pPr>
      <w:r w:rsidRPr="002D4C7F">
        <w:rPr>
          <w:rFonts w:ascii="Arial" w:hAnsi="Arial" w:cs="Arial"/>
          <w:sz w:val="24"/>
          <w:szCs w:val="24"/>
          <w:shd w:val="clear" w:color="auto" w:fill="FFFFFF"/>
        </w:rPr>
        <w:t>R</w:t>
      </w:r>
      <w:r w:rsidR="00710A7D" w:rsidRPr="002D4C7F">
        <w:rPr>
          <w:rFonts w:ascii="Arial" w:hAnsi="Arial" w:cs="Arial"/>
          <w:sz w:val="24"/>
          <w:szCs w:val="24"/>
          <w:shd w:val="clear" w:color="auto" w:fill="FFFFFF"/>
        </w:rPr>
        <w:t xml:space="preserve">epresents and advances the positions and interests of the </w:t>
      </w:r>
      <w:r w:rsidR="00003AC2" w:rsidRPr="002D4C7F">
        <w:rPr>
          <w:rFonts w:ascii="Arial" w:hAnsi="Arial" w:cs="Arial"/>
          <w:sz w:val="24"/>
          <w:szCs w:val="24"/>
          <w:shd w:val="clear" w:color="auto" w:fill="FFFFFF"/>
        </w:rPr>
        <w:t xml:space="preserve">Branch, </w:t>
      </w:r>
      <w:r w:rsidR="00710A7D" w:rsidRPr="002D4C7F">
        <w:rPr>
          <w:rFonts w:ascii="Arial" w:hAnsi="Arial" w:cs="Arial"/>
          <w:sz w:val="24"/>
          <w:szCs w:val="24"/>
          <w:shd w:val="clear" w:color="auto" w:fill="FFFFFF"/>
        </w:rPr>
        <w:t xml:space="preserve">Department and the GoC in </w:t>
      </w:r>
      <w:r w:rsidR="00003AC2" w:rsidRPr="002D4C7F">
        <w:rPr>
          <w:rFonts w:ascii="Arial" w:hAnsi="Arial" w:cs="Arial"/>
          <w:sz w:val="24"/>
          <w:szCs w:val="24"/>
          <w:shd w:val="clear" w:color="auto" w:fill="FFFFFF"/>
        </w:rPr>
        <w:t xml:space="preserve">major consultations and </w:t>
      </w:r>
      <w:r w:rsidR="00710A7D" w:rsidRPr="002D4C7F">
        <w:rPr>
          <w:rFonts w:ascii="Arial" w:hAnsi="Arial" w:cs="Arial"/>
          <w:sz w:val="24"/>
          <w:szCs w:val="24"/>
          <w:shd w:val="clear" w:color="auto" w:fill="FFFFFF"/>
        </w:rPr>
        <w:t xml:space="preserve">various forums related to the project </w:t>
      </w:r>
      <w:r w:rsidR="00AD71C9" w:rsidRPr="002D4C7F">
        <w:rPr>
          <w:rFonts w:ascii="Arial" w:hAnsi="Arial" w:cs="Arial"/>
          <w:sz w:val="24"/>
          <w:szCs w:val="24"/>
          <w:shd w:val="clear" w:color="auto" w:fill="FFFFFF"/>
        </w:rPr>
        <w:t>objectives and</w:t>
      </w:r>
      <w:r w:rsidR="00003AC2" w:rsidRPr="002D4C7F">
        <w:rPr>
          <w:rFonts w:ascii="Arial" w:hAnsi="Arial" w:cs="Arial"/>
          <w:sz w:val="24"/>
          <w:szCs w:val="24"/>
          <w:shd w:val="clear" w:color="auto" w:fill="FFFFFF"/>
        </w:rPr>
        <w:t xml:space="preserve"> </w:t>
      </w:r>
      <w:r w:rsidR="00710A7D" w:rsidRPr="002D4C7F">
        <w:rPr>
          <w:rFonts w:ascii="Arial" w:hAnsi="Arial" w:cs="Arial"/>
          <w:sz w:val="24"/>
          <w:szCs w:val="24"/>
          <w:shd w:val="clear" w:color="auto" w:fill="FFFFFF"/>
        </w:rPr>
        <w:t>provides briefing support for the Ministers/officials’ participation in high profile events related to the project’s focus</w:t>
      </w:r>
      <w:r w:rsidR="00003AC2" w:rsidRPr="002D4C7F">
        <w:rPr>
          <w:rFonts w:ascii="Arial" w:hAnsi="Arial" w:cs="Arial"/>
          <w:sz w:val="24"/>
          <w:szCs w:val="24"/>
          <w:shd w:val="clear" w:color="auto" w:fill="FFFFFF"/>
        </w:rPr>
        <w:t>.</w:t>
      </w:r>
    </w:p>
    <w:p w14:paraId="1351B63C" w14:textId="0DEF0847" w:rsidR="00F44322" w:rsidRPr="002D4C7F" w:rsidRDefault="00003AC2" w:rsidP="00365B64">
      <w:pPr>
        <w:pStyle w:val="ListParagraph"/>
        <w:numPr>
          <w:ilvl w:val="0"/>
          <w:numId w:val="28"/>
        </w:numPr>
        <w:spacing w:before="100" w:beforeAutospacing="1" w:after="120" w:line="240" w:lineRule="auto"/>
        <w:ind w:left="357" w:hanging="357"/>
        <w:contextualSpacing w:val="0"/>
        <w:rPr>
          <w:rFonts w:ascii="Arial" w:hAnsi="Arial" w:cs="Arial"/>
          <w:b/>
          <w:bCs/>
          <w:sz w:val="24"/>
          <w:szCs w:val="24"/>
          <w:u w:val="single"/>
        </w:rPr>
      </w:pPr>
      <w:r w:rsidRPr="002D4C7F">
        <w:rPr>
          <w:rFonts w:ascii="Arial" w:hAnsi="Arial" w:cs="Arial"/>
          <w:color w:val="000000"/>
          <w:sz w:val="24"/>
          <w:szCs w:val="24"/>
        </w:rPr>
        <w:t xml:space="preserve">Directs the conduct of environmental scans and in-depth analysis of data captured regarding project-focused areas in the Department, and internal/external to government, ensures the identification of innovations and technological advancements and assessment of their fit in the departmental context. </w:t>
      </w:r>
      <w:r w:rsidR="00F44322" w:rsidRPr="002D4C7F">
        <w:rPr>
          <w:rFonts w:ascii="Arial" w:hAnsi="Arial" w:cs="Arial"/>
          <w:color w:val="000000"/>
          <w:sz w:val="24"/>
          <w:szCs w:val="24"/>
        </w:rPr>
        <w:t>Directs the development, dissemination and maintenance of a project-specific communications strategy to inform and prepare all stakeholders for releases and to define the impact of phases on operations.</w:t>
      </w:r>
    </w:p>
    <w:p w14:paraId="6CAEBC36" w14:textId="25076E05" w:rsidR="00003AC2" w:rsidRPr="002D4C7F" w:rsidRDefault="00003AC2" w:rsidP="00365B64">
      <w:pPr>
        <w:pStyle w:val="ListParagraph"/>
        <w:numPr>
          <w:ilvl w:val="0"/>
          <w:numId w:val="28"/>
        </w:numPr>
        <w:spacing w:before="100" w:beforeAutospacing="1" w:after="120" w:line="240" w:lineRule="auto"/>
        <w:ind w:left="357" w:hanging="357"/>
        <w:contextualSpacing w:val="0"/>
        <w:rPr>
          <w:rFonts w:ascii="Arial" w:hAnsi="Arial" w:cs="Arial"/>
          <w:b/>
          <w:bCs/>
          <w:sz w:val="24"/>
          <w:szCs w:val="24"/>
          <w:u w:val="single"/>
        </w:rPr>
      </w:pPr>
      <w:r w:rsidRPr="002D4C7F">
        <w:rPr>
          <w:rFonts w:ascii="Arial" w:hAnsi="Arial" w:cs="Arial"/>
          <w:color w:val="000000"/>
          <w:sz w:val="24"/>
          <w:szCs w:val="24"/>
        </w:rPr>
        <w:t xml:space="preserve">Oversees the development </w:t>
      </w:r>
      <w:r w:rsidR="000E33BC" w:rsidRPr="002D4C7F">
        <w:rPr>
          <w:rFonts w:ascii="Arial" w:hAnsi="Arial" w:cs="Arial"/>
          <w:color w:val="000000"/>
          <w:sz w:val="24"/>
          <w:szCs w:val="24"/>
        </w:rPr>
        <w:t>of performance</w:t>
      </w:r>
      <w:r w:rsidRPr="002D4C7F">
        <w:rPr>
          <w:rFonts w:ascii="Arial" w:hAnsi="Arial" w:cs="Arial"/>
          <w:color w:val="000000"/>
          <w:sz w:val="24"/>
          <w:szCs w:val="24"/>
        </w:rPr>
        <w:t xml:space="preserve"> management frameworks to measure such variables as </w:t>
      </w:r>
      <w:r w:rsidRPr="002D4C7F">
        <w:rPr>
          <w:rFonts w:ascii="Arial" w:eastAsia="Times New Roman" w:hAnsi="Arial" w:cs="Arial"/>
          <w:color w:val="111111"/>
          <w:sz w:val="24"/>
          <w:szCs w:val="24"/>
        </w:rPr>
        <w:t>schedule and cost variances, quality, scope and risk metrics and directs the analysis of results to identify problems and for input to regular and ad hoc reports to governance officials.</w:t>
      </w:r>
    </w:p>
    <w:p w14:paraId="711C589A" w14:textId="6AC9B8DE" w:rsidR="00340122" w:rsidRPr="002D4C7F" w:rsidRDefault="000E33BC" w:rsidP="00365B64">
      <w:pPr>
        <w:pStyle w:val="ListParagraph"/>
        <w:numPr>
          <w:ilvl w:val="0"/>
          <w:numId w:val="28"/>
        </w:numPr>
        <w:spacing w:before="100" w:beforeAutospacing="1" w:after="120" w:line="240" w:lineRule="auto"/>
        <w:ind w:left="357" w:hanging="357"/>
        <w:contextualSpacing w:val="0"/>
        <w:rPr>
          <w:rFonts w:ascii="Arial" w:hAnsi="Arial" w:cs="Arial"/>
          <w:b/>
          <w:bCs/>
          <w:sz w:val="24"/>
          <w:szCs w:val="24"/>
          <w:u w:val="single"/>
        </w:rPr>
      </w:pPr>
      <w:bookmarkStart w:id="13" w:name="_Hlk186703401"/>
      <w:r w:rsidRPr="002D4C7F">
        <w:rPr>
          <w:rFonts w:ascii="Arial" w:hAnsi="Arial" w:cs="Arial"/>
          <w:color w:val="000000"/>
          <w:sz w:val="24"/>
          <w:szCs w:val="24"/>
        </w:rPr>
        <w:t>Oversees</w:t>
      </w:r>
      <w:r w:rsidR="00FD3382" w:rsidRPr="002D4C7F">
        <w:rPr>
          <w:rFonts w:ascii="Arial" w:hAnsi="Arial" w:cs="Arial"/>
          <w:color w:val="000000"/>
          <w:sz w:val="24"/>
          <w:szCs w:val="24"/>
        </w:rPr>
        <w:t xml:space="preserve"> and leads</w:t>
      </w:r>
      <w:r w:rsidR="00003AC2" w:rsidRPr="002D4C7F">
        <w:rPr>
          <w:rFonts w:ascii="Arial" w:hAnsi="Arial" w:cs="Arial"/>
          <w:color w:val="000000"/>
          <w:sz w:val="24"/>
          <w:szCs w:val="24"/>
        </w:rPr>
        <w:t xml:space="preserve"> the resolution of issues arising throughout the project’s phases</w:t>
      </w:r>
      <w:r w:rsidR="00AD71C9" w:rsidRPr="002D4C7F">
        <w:rPr>
          <w:rFonts w:ascii="Arial" w:hAnsi="Arial" w:cs="Arial"/>
          <w:color w:val="000000"/>
          <w:sz w:val="24"/>
          <w:szCs w:val="24"/>
        </w:rPr>
        <w:t>,</w:t>
      </w:r>
      <w:r w:rsidR="00003AC2" w:rsidRPr="002D4C7F">
        <w:rPr>
          <w:rFonts w:ascii="Arial" w:hAnsi="Arial" w:cs="Arial"/>
          <w:color w:val="000000"/>
          <w:sz w:val="24"/>
          <w:szCs w:val="24"/>
        </w:rPr>
        <w:t xml:space="preserve"> often under exacting time pressures and leads analysis and consultation for the development of appropriate solutions to complex and sensitive issues.</w:t>
      </w:r>
      <w:r w:rsidR="0017381E" w:rsidRPr="002D4C7F">
        <w:rPr>
          <w:rFonts w:ascii="Arial" w:hAnsi="Arial" w:cs="Arial"/>
          <w:color w:val="000000"/>
          <w:sz w:val="24"/>
          <w:szCs w:val="24"/>
        </w:rPr>
        <w:t xml:space="preserve"> </w:t>
      </w:r>
      <w:bookmarkEnd w:id="13"/>
      <w:r w:rsidR="00340122" w:rsidRPr="002D4C7F">
        <w:rPr>
          <w:rFonts w:ascii="Arial" w:eastAsia="Calibri" w:hAnsi="Arial" w:cs="Arial"/>
          <w:sz w:val="24"/>
          <w:szCs w:val="24"/>
        </w:rPr>
        <w:t>Leads by example, ensures the development of plans and strategies to support recruiting and retaining professional and project management expertise, and m</w:t>
      </w:r>
      <w:r w:rsidR="00340122" w:rsidRPr="002D4C7F">
        <w:rPr>
          <w:rFonts w:ascii="Arial" w:hAnsi="Arial" w:cs="Arial"/>
          <w:sz w:val="24"/>
          <w:szCs w:val="24"/>
        </w:rPr>
        <w:t>anages allocated resources with prudence and probity</w:t>
      </w:r>
      <w:r w:rsidR="00BB483D" w:rsidRPr="002D4C7F">
        <w:rPr>
          <w:rFonts w:ascii="Arial" w:hAnsi="Arial" w:cs="Arial"/>
          <w:sz w:val="24"/>
          <w:szCs w:val="24"/>
        </w:rPr>
        <w:t>.</w:t>
      </w:r>
    </w:p>
    <w:sectPr w:rsidR="00340122" w:rsidRPr="002D4C7F" w:rsidSect="00690C97">
      <w:footerReference w:type="default" r:id="rId14"/>
      <w:pgSz w:w="12240" w:h="15840"/>
      <w:pgMar w:top="576" w:right="1440" w:bottom="576"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2DABE" w14:textId="77777777" w:rsidR="00FB2622" w:rsidRDefault="00FB2622" w:rsidP="00D616C2">
      <w:pPr>
        <w:spacing w:after="0" w:line="240" w:lineRule="auto"/>
      </w:pPr>
      <w:r>
        <w:separator/>
      </w:r>
    </w:p>
  </w:endnote>
  <w:endnote w:type="continuationSeparator" w:id="0">
    <w:p w14:paraId="7D3BBE98" w14:textId="77777777" w:rsidR="00FB2622" w:rsidRDefault="00FB2622" w:rsidP="00D61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080371"/>
      <w:docPartObj>
        <w:docPartGallery w:val="Page Numbers (Bottom of Page)"/>
        <w:docPartUnique/>
      </w:docPartObj>
    </w:sdtPr>
    <w:sdtEndPr>
      <w:rPr>
        <w:noProof/>
      </w:rPr>
    </w:sdtEndPr>
    <w:sdtContent>
      <w:p w14:paraId="6053CDDA" w14:textId="6BC93D91" w:rsidR="009B2156" w:rsidRDefault="009B21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EEE087" w14:textId="77777777" w:rsidR="006364B2" w:rsidRDefault="006364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EA647" w14:textId="77777777" w:rsidR="00FB2622" w:rsidRDefault="00FB2622" w:rsidP="00D616C2">
      <w:pPr>
        <w:spacing w:after="0" w:line="240" w:lineRule="auto"/>
      </w:pPr>
      <w:r>
        <w:separator/>
      </w:r>
    </w:p>
  </w:footnote>
  <w:footnote w:type="continuationSeparator" w:id="0">
    <w:p w14:paraId="0F624761" w14:textId="77777777" w:rsidR="00FB2622" w:rsidRDefault="00FB2622" w:rsidP="00D61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37CF"/>
    <w:multiLevelType w:val="hybridMultilevel"/>
    <w:tmpl w:val="75BE7BB6"/>
    <w:lvl w:ilvl="0" w:tplc="10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CAD70B2"/>
    <w:multiLevelType w:val="hybridMultilevel"/>
    <w:tmpl w:val="7840B94A"/>
    <w:lvl w:ilvl="0" w:tplc="02FCE2FE">
      <w:start w:val="1"/>
      <w:numFmt w:val="decimal"/>
      <w:lvlText w:val="%1."/>
      <w:lvlJc w:val="left"/>
      <w:pPr>
        <w:ind w:left="160" w:hanging="248"/>
      </w:pPr>
      <w:rPr>
        <w:rFonts w:hint="default"/>
        <w:spacing w:val="-1"/>
        <w:w w:val="100"/>
        <w:lang w:val="en-US" w:eastAsia="en-US" w:bidi="en-US"/>
      </w:rPr>
    </w:lvl>
    <w:lvl w:ilvl="1" w:tplc="D65E6488">
      <w:numFmt w:val="bullet"/>
      <w:lvlText w:val="•"/>
      <w:lvlJc w:val="left"/>
      <w:pPr>
        <w:ind w:left="1114" w:hanging="248"/>
      </w:pPr>
      <w:rPr>
        <w:rFonts w:hint="default"/>
        <w:lang w:val="en-US" w:eastAsia="en-US" w:bidi="en-US"/>
      </w:rPr>
    </w:lvl>
    <w:lvl w:ilvl="2" w:tplc="4ED49FE6">
      <w:numFmt w:val="bullet"/>
      <w:lvlText w:val="•"/>
      <w:lvlJc w:val="left"/>
      <w:pPr>
        <w:ind w:left="2068" w:hanging="248"/>
      </w:pPr>
      <w:rPr>
        <w:rFonts w:hint="default"/>
        <w:lang w:val="en-US" w:eastAsia="en-US" w:bidi="en-US"/>
      </w:rPr>
    </w:lvl>
    <w:lvl w:ilvl="3" w:tplc="BE4C03C8">
      <w:numFmt w:val="bullet"/>
      <w:lvlText w:val="•"/>
      <w:lvlJc w:val="left"/>
      <w:pPr>
        <w:ind w:left="3022" w:hanging="248"/>
      </w:pPr>
      <w:rPr>
        <w:rFonts w:hint="default"/>
        <w:lang w:val="en-US" w:eastAsia="en-US" w:bidi="en-US"/>
      </w:rPr>
    </w:lvl>
    <w:lvl w:ilvl="4" w:tplc="8C5AD1FA">
      <w:numFmt w:val="bullet"/>
      <w:lvlText w:val="•"/>
      <w:lvlJc w:val="left"/>
      <w:pPr>
        <w:ind w:left="3976" w:hanging="248"/>
      </w:pPr>
      <w:rPr>
        <w:rFonts w:hint="default"/>
        <w:lang w:val="en-US" w:eastAsia="en-US" w:bidi="en-US"/>
      </w:rPr>
    </w:lvl>
    <w:lvl w:ilvl="5" w:tplc="FA6A634E">
      <w:numFmt w:val="bullet"/>
      <w:lvlText w:val="•"/>
      <w:lvlJc w:val="left"/>
      <w:pPr>
        <w:ind w:left="4930" w:hanging="248"/>
      </w:pPr>
      <w:rPr>
        <w:rFonts w:hint="default"/>
        <w:lang w:val="en-US" w:eastAsia="en-US" w:bidi="en-US"/>
      </w:rPr>
    </w:lvl>
    <w:lvl w:ilvl="6" w:tplc="175433D4">
      <w:numFmt w:val="bullet"/>
      <w:lvlText w:val="•"/>
      <w:lvlJc w:val="left"/>
      <w:pPr>
        <w:ind w:left="5884" w:hanging="248"/>
      </w:pPr>
      <w:rPr>
        <w:rFonts w:hint="default"/>
        <w:lang w:val="en-US" w:eastAsia="en-US" w:bidi="en-US"/>
      </w:rPr>
    </w:lvl>
    <w:lvl w:ilvl="7" w:tplc="CBFABFF8">
      <w:numFmt w:val="bullet"/>
      <w:lvlText w:val="•"/>
      <w:lvlJc w:val="left"/>
      <w:pPr>
        <w:ind w:left="6838" w:hanging="248"/>
      </w:pPr>
      <w:rPr>
        <w:rFonts w:hint="default"/>
        <w:lang w:val="en-US" w:eastAsia="en-US" w:bidi="en-US"/>
      </w:rPr>
    </w:lvl>
    <w:lvl w:ilvl="8" w:tplc="1C5EC2FC">
      <w:numFmt w:val="bullet"/>
      <w:lvlText w:val="•"/>
      <w:lvlJc w:val="left"/>
      <w:pPr>
        <w:ind w:left="7792" w:hanging="248"/>
      </w:pPr>
      <w:rPr>
        <w:rFonts w:hint="default"/>
        <w:lang w:val="en-US" w:eastAsia="en-US" w:bidi="en-US"/>
      </w:rPr>
    </w:lvl>
  </w:abstractNum>
  <w:abstractNum w:abstractNumId="2" w15:restartNumberingAfterBreak="0">
    <w:nsid w:val="0EF91575"/>
    <w:multiLevelType w:val="hybridMultilevel"/>
    <w:tmpl w:val="C108F4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275459B"/>
    <w:multiLevelType w:val="multilevel"/>
    <w:tmpl w:val="0CFE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D2458"/>
    <w:multiLevelType w:val="hybridMultilevel"/>
    <w:tmpl w:val="069CEC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71D2B8C"/>
    <w:multiLevelType w:val="hybridMultilevel"/>
    <w:tmpl w:val="88361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86BCA"/>
    <w:multiLevelType w:val="hybridMultilevel"/>
    <w:tmpl w:val="ED2A11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B0219F2"/>
    <w:multiLevelType w:val="hybridMultilevel"/>
    <w:tmpl w:val="125222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0887D35"/>
    <w:multiLevelType w:val="hybridMultilevel"/>
    <w:tmpl w:val="801059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0C07712"/>
    <w:multiLevelType w:val="hybridMultilevel"/>
    <w:tmpl w:val="0122D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3487DE9"/>
    <w:multiLevelType w:val="hybridMultilevel"/>
    <w:tmpl w:val="59E04B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36A92527"/>
    <w:multiLevelType w:val="hybridMultilevel"/>
    <w:tmpl w:val="0262C7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8FB28D9"/>
    <w:multiLevelType w:val="hybridMultilevel"/>
    <w:tmpl w:val="8F2C1C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C2107FD"/>
    <w:multiLevelType w:val="hybridMultilevel"/>
    <w:tmpl w:val="58A043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DDE3A62"/>
    <w:multiLevelType w:val="hybridMultilevel"/>
    <w:tmpl w:val="FE98A2C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E3F398F"/>
    <w:multiLevelType w:val="hybridMultilevel"/>
    <w:tmpl w:val="CC988EA4"/>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AD804EE"/>
    <w:multiLevelType w:val="hybridMultilevel"/>
    <w:tmpl w:val="7842F2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C9F3152"/>
    <w:multiLevelType w:val="hybridMultilevel"/>
    <w:tmpl w:val="5B2E91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CB203E5"/>
    <w:multiLevelType w:val="hybridMultilevel"/>
    <w:tmpl w:val="B14EA182"/>
    <w:lvl w:ilvl="0" w:tplc="FFFFFFFF">
      <w:start w:val="37"/>
      <w:numFmt w:val="bullet"/>
      <w:lvlText w:val="-"/>
      <w:lvlJc w:val="left"/>
      <w:pPr>
        <w:ind w:left="720" w:hanging="360"/>
      </w:pPr>
      <w:rPr>
        <w:rFonts w:ascii="Arial" w:eastAsia="Calibri" w:hAnsi="Arial" w:cs="Arial" w:hint="default"/>
      </w:rPr>
    </w:lvl>
    <w:lvl w:ilvl="1" w:tplc="E594FDC0">
      <w:start w:val="37"/>
      <w:numFmt w:val="bullet"/>
      <w:lvlText w:val="-"/>
      <w:lvlJc w:val="left"/>
      <w:pPr>
        <w:ind w:left="360" w:hanging="360"/>
      </w:pPr>
      <w:rPr>
        <w:rFonts w:ascii="Arial" w:eastAsia="Calibri" w:hAnsi="Arial" w:cs="Aria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1725475"/>
    <w:multiLevelType w:val="hybridMultilevel"/>
    <w:tmpl w:val="9600EA4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59166DE1"/>
    <w:multiLevelType w:val="hybridMultilevel"/>
    <w:tmpl w:val="9E441C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B4769F9"/>
    <w:multiLevelType w:val="hybridMultilevel"/>
    <w:tmpl w:val="4DB45F90"/>
    <w:lvl w:ilvl="0" w:tplc="80D4CAEA">
      <w:start w:val="1"/>
      <w:numFmt w:val="decimal"/>
      <w:lvlText w:val="%1."/>
      <w:lvlJc w:val="left"/>
      <w:pPr>
        <w:ind w:left="360" w:hanging="360"/>
      </w:pPr>
      <w:rPr>
        <w:b w:val="0"/>
        <w:bCs w:val="0"/>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609338FD"/>
    <w:multiLevelType w:val="hybridMultilevel"/>
    <w:tmpl w:val="095451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61C7F50"/>
    <w:multiLevelType w:val="hybridMultilevel"/>
    <w:tmpl w:val="D632F7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7502766"/>
    <w:multiLevelType w:val="hybridMultilevel"/>
    <w:tmpl w:val="270A05E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AC25D3C"/>
    <w:multiLevelType w:val="hybridMultilevel"/>
    <w:tmpl w:val="F4D40D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E477019"/>
    <w:multiLevelType w:val="hybridMultilevel"/>
    <w:tmpl w:val="8F4CF4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49C53E3"/>
    <w:multiLevelType w:val="hybridMultilevel"/>
    <w:tmpl w:val="02AE0E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50734713">
    <w:abstractNumId w:val="10"/>
  </w:num>
  <w:num w:numId="2" w16cid:durableId="587543128">
    <w:abstractNumId w:val="20"/>
  </w:num>
  <w:num w:numId="3" w16cid:durableId="275328111">
    <w:abstractNumId w:val="9"/>
  </w:num>
  <w:num w:numId="4" w16cid:durableId="1341469523">
    <w:abstractNumId w:val="12"/>
  </w:num>
  <w:num w:numId="5" w16cid:durableId="614600103">
    <w:abstractNumId w:val="25"/>
  </w:num>
  <w:num w:numId="6" w16cid:durableId="1634292020">
    <w:abstractNumId w:val="27"/>
  </w:num>
  <w:num w:numId="7" w16cid:durableId="810711275">
    <w:abstractNumId w:val="15"/>
  </w:num>
  <w:num w:numId="8" w16cid:durableId="347293418">
    <w:abstractNumId w:val="17"/>
  </w:num>
  <w:num w:numId="9" w16cid:durableId="758062279">
    <w:abstractNumId w:val="5"/>
  </w:num>
  <w:num w:numId="10" w16cid:durableId="775252925">
    <w:abstractNumId w:val="3"/>
  </w:num>
  <w:num w:numId="11" w16cid:durableId="2087996061">
    <w:abstractNumId w:val="0"/>
  </w:num>
  <w:num w:numId="12" w16cid:durableId="326594452">
    <w:abstractNumId w:val="18"/>
  </w:num>
  <w:num w:numId="13" w16cid:durableId="1877886430">
    <w:abstractNumId w:val="1"/>
  </w:num>
  <w:num w:numId="14" w16cid:durableId="1550146303">
    <w:abstractNumId w:val="14"/>
  </w:num>
  <w:num w:numId="15" w16cid:durableId="439449853">
    <w:abstractNumId w:val="23"/>
  </w:num>
  <w:num w:numId="16" w16cid:durableId="1931893509">
    <w:abstractNumId w:val="7"/>
  </w:num>
  <w:num w:numId="17" w16cid:durableId="1741757226">
    <w:abstractNumId w:val="22"/>
  </w:num>
  <w:num w:numId="18" w16cid:durableId="1984311630">
    <w:abstractNumId w:val="16"/>
  </w:num>
  <w:num w:numId="19" w16cid:durableId="745227938">
    <w:abstractNumId w:val="24"/>
  </w:num>
  <w:num w:numId="20" w16cid:durableId="2086536343">
    <w:abstractNumId w:val="11"/>
  </w:num>
  <w:num w:numId="21" w16cid:durableId="1009716044">
    <w:abstractNumId w:val="2"/>
  </w:num>
  <w:num w:numId="22" w16cid:durableId="1182620391">
    <w:abstractNumId w:val="6"/>
  </w:num>
  <w:num w:numId="23" w16cid:durableId="1752117597">
    <w:abstractNumId w:val="26"/>
  </w:num>
  <w:num w:numId="24" w16cid:durableId="1033115079">
    <w:abstractNumId w:val="8"/>
  </w:num>
  <w:num w:numId="25" w16cid:durableId="1147937091">
    <w:abstractNumId w:val="19"/>
  </w:num>
  <w:num w:numId="26" w16cid:durableId="1118842606">
    <w:abstractNumId w:val="4"/>
  </w:num>
  <w:num w:numId="27" w16cid:durableId="1691449526">
    <w:abstractNumId w:val="13"/>
  </w:num>
  <w:num w:numId="28" w16cid:durableId="275258007">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idvegi-Townsend, Wendy W [NC]">
    <w15:presenceInfo w15:providerId="AD" w15:userId="S::wendy.hidvegitownsend@hrsdc-rhdcc.gc.ca::8e821c56-c722-43dd-9f76-f3e3cad88857"/>
  </w15:person>
  <w15:person w15:author="Bellemare, Martine M [NC]">
    <w15:presenceInfo w15:providerId="AD" w15:userId="S::martine.bellemare@hrsdc-rhdcc.gc.ca::b0d1f6ad-f4e4-450a-9836-1799783b75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6C2"/>
    <w:rsid w:val="00003AC2"/>
    <w:rsid w:val="0000508F"/>
    <w:rsid w:val="00015C15"/>
    <w:rsid w:val="0006600D"/>
    <w:rsid w:val="00073B30"/>
    <w:rsid w:val="0007656E"/>
    <w:rsid w:val="0007732F"/>
    <w:rsid w:val="000803AB"/>
    <w:rsid w:val="00092C1F"/>
    <w:rsid w:val="00095BC4"/>
    <w:rsid w:val="000A2D8F"/>
    <w:rsid w:val="000A3E12"/>
    <w:rsid w:val="000B437D"/>
    <w:rsid w:val="000B5AF8"/>
    <w:rsid w:val="000C3A65"/>
    <w:rsid w:val="000C5E68"/>
    <w:rsid w:val="000D0F81"/>
    <w:rsid w:val="000D5855"/>
    <w:rsid w:val="000E33BC"/>
    <w:rsid w:val="000F070D"/>
    <w:rsid w:val="000F6A46"/>
    <w:rsid w:val="001068A1"/>
    <w:rsid w:val="00110D7B"/>
    <w:rsid w:val="00114C57"/>
    <w:rsid w:val="00115516"/>
    <w:rsid w:val="00164106"/>
    <w:rsid w:val="0017381E"/>
    <w:rsid w:val="0018191A"/>
    <w:rsid w:val="001F6B3F"/>
    <w:rsid w:val="002036DB"/>
    <w:rsid w:val="00213C70"/>
    <w:rsid w:val="00235625"/>
    <w:rsid w:val="0024059E"/>
    <w:rsid w:val="002459D7"/>
    <w:rsid w:val="002502AD"/>
    <w:rsid w:val="00250CCD"/>
    <w:rsid w:val="00255E74"/>
    <w:rsid w:val="00275542"/>
    <w:rsid w:val="002811B9"/>
    <w:rsid w:val="002853E7"/>
    <w:rsid w:val="002A6D2F"/>
    <w:rsid w:val="002A6F57"/>
    <w:rsid w:val="002B5E8C"/>
    <w:rsid w:val="002C1C70"/>
    <w:rsid w:val="002D4C7F"/>
    <w:rsid w:val="002E27CC"/>
    <w:rsid w:val="002F5D1A"/>
    <w:rsid w:val="00310340"/>
    <w:rsid w:val="00325C5C"/>
    <w:rsid w:val="0033301B"/>
    <w:rsid w:val="00334B0C"/>
    <w:rsid w:val="00335B77"/>
    <w:rsid w:val="00340122"/>
    <w:rsid w:val="00342862"/>
    <w:rsid w:val="00365B64"/>
    <w:rsid w:val="00376F78"/>
    <w:rsid w:val="003A5C27"/>
    <w:rsid w:val="003A62FA"/>
    <w:rsid w:val="003B19CC"/>
    <w:rsid w:val="003C01BF"/>
    <w:rsid w:val="003C2114"/>
    <w:rsid w:val="003C27F5"/>
    <w:rsid w:val="003C53F1"/>
    <w:rsid w:val="003E26FC"/>
    <w:rsid w:val="003E7D16"/>
    <w:rsid w:val="00400D7A"/>
    <w:rsid w:val="0041271E"/>
    <w:rsid w:val="004243DE"/>
    <w:rsid w:val="0043101F"/>
    <w:rsid w:val="00432A04"/>
    <w:rsid w:val="00437142"/>
    <w:rsid w:val="00444BCF"/>
    <w:rsid w:val="00460D7B"/>
    <w:rsid w:val="00467E91"/>
    <w:rsid w:val="00492506"/>
    <w:rsid w:val="004B564D"/>
    <w:rsid w:val="004C0729"/>
    <w:rsid w:val="004C133D"/>
    <w:rsid w:val="004D4F9F"/>
    <w:rsid w:val="004E6A5D"/>
    <w:rsid w:val="005106EB"/>
    <w:rsid w:val="0051755F"/>
    <w:rsid w:val="00517D62"/>
    <w:rsid w:val="005243D5"/>
    <w:rsid w:val="00526302"/>
    <w:rsid w:val="005355B6"/>
    <w:rsid w:val="00535D6D"/>
    <w:rsid w:val="005376E0"/>
    <w:rsid w:val="00557FC7"/>
    <w:rsid w:val="0057158A"/>
    <w:rsid w:val="00573F1A"/>
    <w:rsid w:val="00584DBF"/>
    <w:rsid w:val="0059561B"/>
    <w:rsid w:val="005A1B68"/>
    <w:rsid w:val="005A38E8"/>
    <w:rsid w:val="005B637B"/>
    <w:rsid w:val="005C4104"/>
    <w:rsid w:val="00617C8B"/>
    <w:rsid w:val="00625BA1"/>
    <w:rsid w:val="006324F9"/>
    <w:rsid w:val="006364B2"/>
    <w:rsid w:val="00636A8C"/>
    <w:rsid w:val="00661EE8"/>
    <w:rsid w:val="0068006F"/>
    <w:rsid w:val="00690C97"/>
    <w:rsid w:val="006B5A59"/>
    <w:rsid w:val="006D63E7"/>
    <w:rsid w:val="006F5F4B"/>
    <w:rsid w:val="006F70C5"/>
    <w:rsid w:val="00703A68"/>
    <w:rsid w:val="00710A7D"/>
    <w:rsid w:val="00711054"/>
    <w:rsid w:val="00740D8E"/>
    <w:rsid w:val="00751C23"/>
    <w:rsid w:val="007531FE"/>
    <w:rsid w:val="00775605"/>
    <w:rsid w:val="007A049C"/>
    <w:rsid w:val="007A1B44"/>
    <w:rsid w:val="007A6290"/>
    <w:rsid w:val="007E6763"/>
    <w:rsid w:val="00802D1D"/>
    <w:rsid w:val="0082157A"/>
    <w:rsid w:val="00827BE9"/>
    <w:rsid w:val="00834F3E"/>
    <w:rsid w:val="00862B1C"/>
    <w:rsid w:val="0087005E"/>
    <w:rsid w:val="008725A8"/>
    <w:rsid w:val="00873A34"/>
    <w:rsid w:val="008A7C8B"/>
    <w:rsid w:val="008C60A3"/>
    <w:rsid w:val="008E6960"/>
    <w:rsid w:val="009171E6"/>
    <w:rsid w:val="00924F41"/>
    <w:rsid w:val="0092577B"/>
    <w:rsid w:val="009307FF"/>
    <w:rsid w:val="009310C9"/>
    <w:rsid w:val="009401CD"/>
    <w:rsid w:val="009478DC"/>
    <w:rsid w:val="009537AE"/>
    <w:rsid w:val="00962E28"/>
    <w:rsid w:val="0097276D"/>
    <w:rsid w:val="009750D4"/>
    <w:rsid w:val="009907E7"/>
    <w:rsid w:val="009913C6"/>
    <w:rsid w:val="009A33BD"/>
    <w:rsid w:val="009A5592"/>
    <w:rsid w:val="009B2156"/>
    <w:rsid w:val="009C11DF"/>
    <w:rsid w:val="009C60DC"/>
    <w:rsid w:val="009D13B0"/>
    <w:rsid w:val="009D4E79"/>
    <w:rsid w:val="00A1561A"/>
    <w:rsid w:val="00A306BD"/>
    <w:rsid w:val="00A44627"/>
    <w:rsid w:val="00A66D91"/>
    <w:rsid w:val="00A67827"/>
    <w:rsid w:val="00A67F76"/>
    <w:rsid w:val="00A74521"/>
    <w:rsid w:val="00A82CEF"/>
    <w:rsid w:val="00A83BC8"/>
    <w:rsid w:val="00A909E1"/>
    <w:rsid w:val="00AB235E"/>
    <w:rsid w:val="00AB2B55"/>
    <w:rsid w:val="00AC5EF2"/>
    <w:rsid w:val="00AD71C9"/>
    <w:rsid w:val="00AE613F"/>
    <w:rsid w:val="00B07975"/>
    <w:rsid w:val="00B24D39"/>
    <w:rsid w:val="00B324C5"/>
    <w:rsid w:val="00B50A3D"/>
    <w:rsid w:val="00B56DC2"/>
    <w:rsid w:val="00B67176"/>
    <w:rsid w:val="00B71159"/>
    <w:rsid w:val="00B74023"/>
    <w:rsid w:val="00B74D29"/>
    <w:rsid w:val="00B8530B"/>
    <w:rsid w:val="00B90343"/>
    <w:rsid w:val="00B91C27"/>
    <w:rsid w:val="00BB483D"/>
    <w:rsid w:val="00BD2E76"/>
    <w:rsid w:val="00BD5F15"/>
    <w:rsid w:val="00BE3B2C"/>
    <w:rsid w:val="00C225E4"/>
    <w:rsid w:val="00C337E5"/>
    <w:rsid w:val="00C6013F"/>
    <w:rsid w:val="00C60E75"/>
    <w:rsid w:val="00C6559E"/>
    <w:rsid w:val="00C747D3"/>
    <w:rsid w:val="00C77779"/>
    <w:rsid w:val="00C77E7F"/>
    <w:rsid w:val="00CC7150"/>
    <w:rsid w:val="00CD0BAB"/>
    <w:rsid w:val="00CD2360"/>
    <w:rsid w:val="00CD25B5"/>
    <w:rsid w:val="00CE12A8"/>
    <w:rsid w:val="00D3386E"/>
    <w:rsid w:val="00D35499"/>
    <w:rsid w:val="00D40E33"/>
    <w:rsid w:val="00D41929"/>
    <w:rsid w:val="00D44CC0"/>
    <w:rsid w:val="00D57C20"/>
    <w:rsid w:val="00D616C2"/>
    <w:rsid w:val="00D81B14"/>
    <w:rsid w:val="00D853B5"/>
    <w:rsid w:val="00D93B96"/>
    <w:rsid w:val="00DC27FF"/>
    <w:rsid w:val="00DD222D"/>
    <w:rsid w:val="00DF75F4"/>
    <w:rsid w:val="00E04D33"/>
    <w:rsid w:val="00E51B42"/>
    <w:rsid w:val="00E60A7D"/>
    <w:rsid w:val="00E72B68"/>
    <w:rsid w:val="00E81844"/>
    <w:rsid w:val="00E818EF"/>
    <w:rsid w:val="00EA44D1"/>
    <w:rsid w:val="00EA44EA"/>
    <w:rsid w:val="00EE0A43"/>
    <w:rsid w:val="00EE1E24"/>
    <w:rsid w:val="00EF2572"/>
    <w:rsid w:val="00F04F0F"/>
    <w:rsid w:val="00F17D16"/>
    <w:rsid w:val="00F22E73"/>
    <w:rsid w:val="00F31558"/>
    <w:rsid w:val="00F422A4"/>
    <w:rsid w:val="00F44322"/>
    <w:rsid w:val="00F55198"/>
    <w:rsid w:val="00F61962"/>
    <w:rsid w:val="00F75211"/>
    <w:rsid w:val="00F82692"/>
    <w:rsid w:val="00FA3B07"/>
    <w:rsid w:val="00FA464B"/>
    <w:rsid w:val="00FB2622"/>
    <w:rsid w:val="00FD3382"/>
    <w:rsid w:val="00FD475B"/>
    <w:rsid w:val="00FD61BB"/>
    <w:rsid w:val="00FE66F9"/>
    <w:rsid w:val="00FF2F69"/>
    <w:rsid w:val="094C8641"/>
    <w:rsid w:val="0A0F3F86"/>
    <w:rsid w:val="0B815448"/>
    <w:rsid w:val="1F8F4DC4"/>
    <w:rsid w:val="222D2877"/>
    <w:rsid w:val="23E6E96E"/>
    <w:rsid w:val="285D9D06"/>
    <w:rsid w:val="2AB3A2A9"/>
    <w:rsid w:val="4457E575"/>
    <w:rsid w:val="4DE6C886"/>
    <w:rsid w:val="4E567AB6"/>
    <w:rsid w:val="50762909"/>
    <w:rsid w:val="5807F16A"/>
    <w:rsid w:val="5BEDFEDF"/>
    <w:rsid w:val="5F09305F"/>
    <w:rsid w:val="646A4C04"/>
    <w:rsid w:val="69532127"/>
    <w:rsid w:val="6BB5A547"/>
    <w:rsid w:val="6C7D7889"/>
    <w:rsid w:val="74F1A26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31861"/>
  <w15:docId w15:val="{5EB8DF42-EAFB-456B-B6C8-8E94611E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BCF"/>
  </w:style>
  <w:style w:type="paragraph" w:styleId="Heading1">
    <w:name w:val="heading 1"/>
    <w:basedOn w:val="Normal"/>
    <w:next w:val="Normal"/>
    <w:link w:val="Heading1Char"/>
    <w:uiPriority w:val="9"/>
    <w:qFormat/>
    <w:rsid w:val="00AB2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3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5D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616C2"/>
    <w:pPr>
      <w:ind w:left="720"/>
      <w:contextualSpacing/>
    </w:pPr>
  </w:style>
  <w:style w:type="table" w:styleId="TableGrid">
    <w:name w:val="Table Grid"/>
    <w:basedOn w:val="TableNormal"/>
    <w:uiPriority w:val="39"/>
    <w:rsid w:val="00D61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3F1A"/>
    <w:rPr>
      <w:color w:val="0563C1" w:themeColor="hyperlink"/>
      <w:u w:val="single"/>
    </w:rPr>
  </w:style>
  <w:style w:type="character" w:styleId="UnresolvedMention">
    <w:name w:val="Unresolved Mention"/>
    <w:basedOn w:val="DefaultParagraphFont"/>
    <w:uiPriority w:val="99"/>
    <w:semiHidden/>
    <w:unhideWhenUsed/>
    <w:rsid w:val="00573F1A"/>
    <w:rPr>
      <w:color w:val="605E5C"/>
      <w:shd w:val="clear" w:color="auto" w:fill="E1DFDD"/>
    </w:rPr>
  </w:style>
  <w:style w:type="character" w:styleId="FollowedHyperlink">
    <w:name w:val="FollowedHyperlink"/>
    <w:basedOn w:val="DefaultParagraphFont"/>
    <w:uiPriority w:val="99"/>
    <w:semiHidden/>
    <w:unhideWhenUsed/>
    <w:rsid w:val="00573F1A"/>
    <w:rPr>
      <w:color w:val="954F72" w:themeColor="followedHyperlink"/>
      <w:u w:val="single"/>
    </w:rPr>
  </w:style>
  <w:style w:type="paragraph" w:styleId="Header">
    <w:name w:val="header"/>
    <w:basedOn w:val="Normal"/>
    <w:link w:val="HeaderChar"/>
    <w:uiPriority w:val="99"/>
    <w:unhideWhenUsed/>
    <w:rsid w:val="002B5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E8C"/>
  </w:style>
  <w:style w:type="paragraph" w:styleId="Footer">
    <w:name w:val="footer"/>
    <w:basedOn w:val="Normal"/>
    <w:link w:val="FooterChar"/>
    <w:uiPriority w:val="99"/>
    <w:unhideWhenUsed/>
    <w:rsid w:val="002B5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E8C"/>
  </w:style>
  <w:style w:type="character" w:styleId="CommentReference">
    <w:name w:val="annotation reference"/>
    <w:basedOn w:val="DefaultParagraphFont"/>
    <w:uiPriority w:val="99"/>
    <w:semiHidden/>
    <w:unhideWhenUsed/>
    <w:rsid w:val="007531FE"/>
    <w:rPr>
      <w:sz w:val="16"/>
      <w:szCs w:val="16"/>
    </w:rPr>
  </w:style>
  <w:style w:type="paragraph" w:styleId="CommentText">
    <w:name w:val="annotation text"/>
    <w:basedOn w:val="Normal"/>
    <w:link w:val="CommentTextChar"/>
    <w:uiPriority w:val="99"/>
    <w:unhideWhenUsed/>
    <w:rsid w:val="007531FE"/>
    <w:pPr>
      <w:spacing w:line="240" w:lineRule="auto"/>
    </w:pPr>
    <w:rPr>
      <w:sz w:val="20"/>
      <w:szCs w:val="20"/>
    </w:rPr>
  </w:style>
  <w:style w:type="character" w:customStyle="1" w:styleId="CommentTextChar">
    <w:name w:val="Comment Text Char"/>
    <w:basedOn w:val="DefaultParagraphFont"/>
    <w:link w:val="CommentText"/>
    <w:uiPriority w:val="99"/>
    <w:rsid w:val="007531FE"/>
    <w:rPr>
      <w:sz w:val="20"/>
      <w:szCs w:val="20"/>
    </w:rPr>
  </w:style>
  <w:style w:type="paragraph" w:styleId="CommentSubject">
    <w:name w:val="annotation subject"/>
    <w:basedOn w:val="CommentText"/>
    <w:next w:val="CommentText"/>
    <w:link w:val="CommentSubjectChar"/>
    <w:uiPriority w:val="99"/>
    <w:semiHidden/>
    <w:unhideWhenUsed/>
    <w:rsid w:val="007531FE"/>
    <w:rPr>
      <w:b/>
      <w:bCs/>
    </w:rPr>
  </w:style>
  <w:style w:type="character" w:customStyle="1" w:styleId="CommentSubjectChar">
    <w:name w:val="Comment Subject Char"/>
    <w:basedOn w:val="CommentTextChar"/>
    <w:link w:val="CommentSubject"/>
    <w:uiPriority w:val="99"/>
    <w:semiHidden/>
    <w:rsid w:val="007531FE"/>
    <w:rPr>
      <w:b/>
      <w:bCs/>
      <w:sz w:val="20"/>
      <w:szCs w:val="20"/>
    </w:rPr>
  </w:style>
  <w:style w:type="character" w:styleId="Mention">
    <w:name w:val="Mention"/>
    <w:basedOn w:val="DefaultParagraphFont"/>
    <w:uiPriority w:val="99"/>
    <w:unhideWhenUsed/>
    <w:rPr>
      <w:color w:val="2B579A"/>
      <w:shd w:val="clear" w:color="auto" w:fill="E6E6E6"/>
    </w:rPr>
  </w:style>
  <w:style w:type="paragraph" w:styleId="Revision">
    <w:name w:val="Revision"/>
    <w:hidden/>
    <w:uiPriority w:val="99"/>
    <w:semiHidden/>
    <w:rsid w:val="0041271E"/>
    <w:pPr>
      <w:spacing w:after="0" w:line="240" w:lineRule="auto"/>
    </w:pPr>
  </w:style>
  <w:style w:type="character" w:customStyle="1" w:styleId="Heading1Char">
    <w:name w:val="Heading 1 Char"/>
    <w:basedOn w:val="DefaultParagraphFont"/>
    <w:link w:val="Heading1"/>
    <w:uiPriority w:val="9"/>
    <w:rsid w:val="00AB23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13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5D1A"/>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625BA1"/>
    <w:pPr>
      <w:widowControl w:val="0"/>
      <w:autoSpaceDE w:val="0"/>
      <w:autoSpaceDN w:val="0"/>
      <w:spacing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625BA1"/>
    <w:rPr>
      <w:rFonts w:ascii="Arial" w:eastAsia="Arial" w:hAnsi="Arial" w:cs="Arial"/>
      <w:sz w:val="20"/>
      <w:szCs w:val="20"/>
      <w:lang w:val="en-US"/>
    </w:rPr>
  </w:style>
  <w:style w:type="paragraph" w:styleId="NormalWeb">
    <w:name w:val="Normal (Web)"/>
    <w:basedOn w:val="Normal"/>
    <w:uiPriority w:val="99"/>
    <w:unhideWhenUsed/>
    <w:rsid w:val="002502AD"/>
    <w:pPr>
      <w:spacing w:before="100" w:beforeAutospacing="1" w:after="100" w:afterAutospacing="1" w:line="240" w:lineRule="auto"/>
    </w:pPr>
    <w:rPr>
      <w:rFonts w:ascii="Times New Roman" w:hAnsi="Times New Roman" w:cs="Times New Roman"/>
      <w:sz w:val="24"/>
      <w:szCs w:val="24"/>
      <w:lang w:eastAsia="en-CA"/>
    </w:rPr>
  </w:style>
  <w:style w:type="character" w:styleId="Strong">
    <w:name w:val="Strong"/>
    <w:basedOn w:val="DefaultParagraphFont"/>
    <w:uiPriority w:val="22"/>
    <w:qFormat/>
    <w:rsid w:val="002502AD"/>
    <w:rPr>
      <w:b/>
      <w:bCs/>
    </w:rPr>
  </w:style>
  <w:style w:type="character" w:styleId="Emphasis">
    <w:name w:val="Emphasis"/>
    <w:basedOn w:val="DefaultParagraphFont"/>
    <w:uiPriority w:val="20"/>
    <w:qFormat/>
    <w:rsid w:val="002502AD"/>
    <w:rPr>
      <w:i/>
      <w:iCs/>
    </w:rPr>
  </w:style>
  <w:style w:type="paragraph" w:customStyle="1" w:styleId="Default">
    <w:name w:val="Default"/>
    <w:rsid w:val="00A1561A"/>
    <w:pPr>
      <w:autoSpaceDE w:val="0"/>
      <w:autoSpaceDN w:val="0"/>
      <w:adjustRightInd w:val="0"/>
      <w:spacing w:after="0" w:line="240" w:lineRule="auto"/>
    </w:pPr>
    <w:rPr>
      <w:rFonts w:ascii="Arial" w:hAnsi="Arial" w:cs="Arial"/>
      <w:color w:val="000000"/>
      <w:sz w:val="24"/>
      <w:szCs w:val="24"/>
      <w:lang w:val="en-US"/>
      <w14:ligatures w14:val="standardContextual"/>
    </w:rPr>
  </w:style>
  <w:style w:type="paragraph" w:customStyle="1" w:styleId="DefaultText">
    <w:name w:val="Default Text"/>
    <w:basedOn w:val="Normal"/>
    <w:rsid w:val="000C5E68"/>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26826">
      <w:bodyDiv w:val="1"/>
      <w:marLeft w:val="0"/>
      <w:marRight w:val="0"/>
      <w:marTop w:val="0"/>
      <w:marBottom w:val="0"/>
      <w:divBdr>
        <w:top w:val="none" w:sz="0" w:space="0" w:color="auto"/>
        <w:left w:val="none" w:sz="0" w:space="0" w:color="auto"/>
        <w:bottom w:val="none" w:sz="0" w:space="0" w:color="auto"/>
        <w:right w:val="none" w:sz="0" w:space="0" w:color="auto"/>
      </w:divBdr>
    </w:div>
    <w:div w:id="665480969">
      <w:bodyDiv w:val="1"/>
      <w:marLeft w:val="0"/>
      <w:marRight w:val="0"/>
      <w:marTop w:val="0"/>
      <w:marBottom w:val="0"/>
      <w:divBdr>
        <w:top w:val="none" w:sz="0" w:space="0" w:color="auto"/>
        <w:left w:val="none" w:sz="0" w:space="0" w:color="auto"/>
        <w:bottom w:val="none" w:sz="0" w:space="0" w:color="auto"/>
        <w:right w:val="none" w:sz="0" w:space="0" w:color="auto"/>
      </w:divBdr>
    </w:div>
    <w:div w:id="667902416">
      <w:bodyDiv w:val="1"/>
      <w:marLeft w:val="0"/>
      <w:marRight w:val="0"/>
      <w:marTop w:val="0"/>
      <w:marBottom w:val="0"/>
      <w:divBdr>
        <w:top w:val="none" w:sz="0" w:space="0" w:color="auto"/>
        <w:left w:val="none" w:sz="0" w:space="0" w:color="auto"/>
        <w:bottom w:val="none" w:sz="0" w:space="0" w:color="auto"/>
        <w:right w:val="none" w:sz="0" w:space="0" w:color="auto"/>
      </w:divBdr>
    </w:div>
    <w:div w:id="856847826">
      <w:bodyDiv w:val="1"/>
      <w:marLeft w:val="0"/>
      <w:marRight w:val="0"/>
      <w:marTop w:val="0"/>
      <w:marBottom w:val="0"/>
      <w:divBdr>
        <w:top w:val="none" w:sz="0" w:space="0" w:color="auto"/>
        <w:left w:val="none" w:sz="0" w:space="0" w:color="auto"/>
        <w:bottom w:val="none" w:sz="0" w:space="0" w:color="auto"/>
        <w:right w:val="none" w:sz="0" w:space="0" w:color="auto"/>
      </w:divBdr>
    </w:div>
    <w:div w:id="893808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tbs-sct.canada.ca/pol/doc-eng.aspx?id=25049"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ee5a1490-a780-4a4e-b617-2a7b7d300ac2" xsi:nil="true"/>
    <GCdocsFolderNames xmlns="eca75663-3d7c-4072-8b9a-c9c44c961132" xsi:nil="true"/>
    <Status_x002f_Statut xmlns="eca75663-3d7c-4072-8b9a-c9c44c961132">Draft/Ébauche</Status_x002f_Statut>
    <GCdocsListofFiles xmlns="eca75663-3d7c-4072-8b9a-c9c44c961132" xsi:nil="true"/>
    <EXPMP2021_x002d_2022 xmlns="eca75663-3d7c-4072-8b9a-c9c44c961132" xsi:nil="true"/>
    <lcf76f155ced4ddcb4097134ff3c332f xmlns="eca75663-3d7c-4072-8b9a-c9c44c961132">
      <Terms xmlns="http://schemas.microsoft.com/office/infopath/2007/PartnerControls"/>
    </lcf76f155ced4ddcb4097134ff3c332f>
    <_dlc_DocId xmlns="ee5a1490-a780-4a4e-b617-2a7b7d300ac2">HXSNVVFFSQX6-1073597720-461111</_dlc_DocId>
    <_dlc_DocIdUrl xmlns="ee5a1490-a780-4a4e-b617-2a7b7d300ac2">
      <Url>https://056gc.sharepoint.com/sites/Pol-PMP_Pol-PGP/_layouts/15/DocIdRedir.aspx?ID=HXSNVVFFSQX6-1073597720-461111</Url>
      <Description>HXSNVVFFSQX6-1073597720-461111</Description>
    </_dlc_DocIdUrl>
    <OG_x002f_GP xmlns="eca75663-3d7c-4072-8b9a-c9c44c961132" xsi:nil="true"/>
    <Purpose xmlns="eca75663-3d7c-4072-8b9a-c9c44c961132" xsi:nil="true"/>
    <DocType xmlns="eca75663-3d7c-4072-8b9a-c9c44c96113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DB2EE0DB5371CA4A85C3290B7E17C0D3" ma:contentTypeVersion="26" ma:contentTypeDescription="Create a new document." ma:contentTypeScope="" ma:versionID="9ef1bf7ee10d077c8a715efa0293c57a">
  <xsd:schema xmlns:xsd="http://www.w3.org/2001/XMLSchema" xmlns:xs="http://www.w3.org/2001/XMLSchema" xmlns:p="http://schemas.microsoft.com/office/2006/metadata/properties" xmlns:ns2="ee5a1490-a780-4a4e-b617-2a7b7d300ac2" xmlns:ns3="eca75663-3d7c-4072-8b9a-c9c44c961132" targetNamespace="http://schemas.microsoft.com/office/2006/metadata/properties" ma:root="true" ma:fieldsID="455e18a384cc175ecac64995c86a61ae" ns2:_="" ns3:_="">
    <xsd:import namespace="ee5a1490-a780-4a4e-b617-2a7b7d300ac2"/>
    <xsd:import namespace="eca75663-3d7c-4072-8b9a-c9c44c961132"/>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LengthInSeconds" minOccurs="0"/>
                <xsd:element ref="ns3:MediaServiceDateTak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2:SharedWithUsers" minOccurs="0"/>
                <xsd:element ref="ns2:SharedWithDetails" minOccurs="0"/>
                <xsd:element ref="ns3:GCdocsFolderNames" minOccurs="0"/>
                <xsd:element ref="ns3:Status_x002f_Statut" minOccurs="0"/>
                <xsd:element ref="ns3:GCdocsListofFiles" minOccurs="0"/>
                <xsd:element ref="ns3:EXPMP2021_x002d_2022" minOccurs="0"/>
                <xsd:element ref="ns3:Purpose" minOccurs="0"/>
                <xsd:element ref="ns3:OG_x002f_GP" minOccurs="0"/>
                <xsd:element ref="ns3:Doc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5a1490-a780-4a4e-b617-2a7b7d300ac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ec03bd97-9e13-4cb2-9ce1-c5da618efc7d}" ma:internalName="TaxCatchAll" ma:showField="CatchAllData" ma:web="ee5a1490-a780-4a4e-b617-2a7b7d300ac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75663-3d7c-4072-8b9a-c9c44c96113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6bf3204f-aabd-4e28-9088-5d29a8bcebf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description="" ma:indexed="true" ma:internalName="MediaServiceLocation" ma:readOnly="true">
      <xsd:simpleType>
        <xsd:restriction base="dms:Text"/>
      </xsd:simpleType>
    </xsd:element>
    <xsd:element name="GCdocsFolderNames" ma:index="24" nillable="true" ma:displayName="GCdocs Folder Names" ma:format="Dropdown" ma:internalName="GCdocsFolderNames">
      <xsd:simpleType>
        <xsd:restriction base="dms:Choice">
          <xsd:enumeration value="Governance"/>
          <xsd:enumeration value="-CT- Job Evaluation Reports"/>
          <xsd:enumeration value="-PA- Job Evaluation Reports"/>
          <xsd:enumeration value="Onboarding for New Team Members"/>
          <xsd:enumeration value="PA-CT Automation Research"/>
          <xsd:enumeration value="PA-CT Conversion Phase 1 - Planning Workshops"/>
          <xsd:enumeration value="Change Control"/>
          <xsd:enumeration value="CT Conversion"/>
          <xsd:enumeration value="Executive Presentations"/>
          <xsd:enumeration value="Gartner Review"/>
          <xsd:enumeration value="PA-CT Engagement Group Activity Tracking"/>
          <xsd:enumeration value="Choice 12"/>
          <xsd:enumeration value="Steering Committee"/>
          <xsd:enumeration value="Project Charter"/>
          <xsd:enumeration value="Project Office Processes"/>
          <xsd:enumeration value="Risk and Issue Management"/>
          <xsd:enumeration value="PSAC-ACFO Dues Transfer"/>
        </xsd:restriction>
      </xsd:simpleType>
    </xsd:element>
    <xsd:element name="Status_x002f_Statut" ma:index="25" nillable="true" ma:displayName="Status/Statut" ma:default="Draft/Ébauche" ma:format="Dropdown" ma:internalName="Status_x002f_Statut">
      <xsd:simpleType>
        <xsd:restriction base="dms:Choice">
          <xsd:enumeration value="Draft/Ébauche"/>
          <xsd:enumeration value="Final"/>
          <xsd:enumeration value="Obsolete/Désuet"/>
          <xsd:enumeration value="Copy"/>
        </xsd:restriction>
      </xsd:simpleType>
    </xsd:element>
    <xsd:element name="GCdocsListofFiles" ma:index="26" nillable="true" ma:displayName="GCdocs List of Files" ma:format="Dropdown" ma:internalName="GCdocsListofFiles">
      <xsd:simpleType>
        <xsd:restriction base="dms:Choice">
          <xsd:enumeration value="PA-CT Automation Research"/>
          <xsd:enumeration value="Change Control"/>
          <xsd:enumeration value="CT Conversion"/>
        </xsd:restriction>
      </xsd:simpleType>
    </xsd:element>
    <xsd:element name="EXPMP2021_x002d_2022" ma:index="27" nillable="true" ma:displayName="Cycle" ma:description="EXPMP results for 2021-2022 &amp; publication." ma:format="Dropdown" ma:internalName="EXPMP2021_x002d_2022">
      <xsd:simpleType>
        <xsd:restriction base="dms:Text">
          <xsd:maxLength value="255"/>
        </xsd:restriction>
      </xsd:simpleType>
    </xsd:element>
    <xsd:element name="Purpose" ma:index="28" nillable="true" ma:displayName="Purpose" ma:description="use instead of addgin additional directory" ma:format="Dropdown" ma:internalName="Purpose">
      <xsd:simpleType>
        <xsd:restriction base="dms:Choice">
          <xsd:enumeration value="Advisory Committee"/>
          <xsd:enumeration value="EXPMP"/>
          <xsd:enumeration value="Compensation"/>
          <xsd:enumeration value="Market Comparison"/>
          <xsd:enumeration value="Coms/QPCards/OGGO"/>
          <xsd:enumeration value="Briefing"/>
        </xsd:restriction>
      </xsd:simpleType>
    </xsd:element>
    <xsd:element name="OG_x002f_GP" ma:index="29" nillable="true" ma:displayName="OG / GP" ma:description="occupational group / groupe professionnel" ma:format="Dropdown" ma:internalName="OG_x002f_GP">
      <xsd:simpleType>
        <xsd:restriction base="dms:Choice">
          <xsd:enumeration value="AI"/>
          <xsd:enumeration value="AO"/>
          <xsd:enumeration value="AV"/>
          <xsd:enumeration value="CX"/>
          <xsd:enumeration value="EB"/>
          <xsd:enumeration value="EC"/>
          <xsd:enumeration value="EL"/>
          <xsd:enumeration value="EX"/>
          <xsd:enumeration value="FB"/>
          <xsd:enumeration value="FI"/>
          <xsd:enumeration value="FS"/>
          <xsd:enumeration value="HM"/>
          <xsd:enumeration value="IT"/>
          <xsd:enumeration value="LC"/>
          <xsd:enumeration value="LP"/>
          <xsd:enumeration value="NR"/>
          <xsd:enumeration value="PA"/>
          <xsd:enumeration value="PO"/>
          <xsd:enumeration value="PR"/>
          <xsd:enumeration value="RE"/>
          <xsd:enumeration value="RO"/>
          <xsd:enumeration value="SH"/>
          <xsd:enumeration value="SP"/>
          <xsd:enumeration value="SRC"/>
          <xsd:enumeration value="SRE"/>
          <xsd:enumeration value="SRW"/>
          <xsd:enumeration value="SV"/>
          <xsd:enumeration value="TC"/>
          <xsd:enumeration value="TR"/>
          <xsd:enumeration value="UT"/>
        </xsd:restriction>
      </xsd:simpleType>
    </xsd:element>
    <xsd:element name="DocType" ma:index="30" nillable="true" ma:displayName="Doc Type" ma:format="Dropdown" ma:internalName="DocType">
      <xsd:simpleType>
        <xsd:restriction base="dms:Choice">
          <xsd:enumeration value="analysis/analyse"/>
          <xsd:enumeration value="background/contexte"/>
          <xsd:enumeration value="briefing/breffage"/>
          <xsd:enumeration value="business case/bilan de rentabilite"/>
          <xsd:enumeration value="correspondence"/>
          <xsd:enumeration value="dataset/ensemble de donnees"/>
          <xsd:enumeration value="deck/présentation"/>
          <xsd:enumeration value="JD/DE"/>
          <xsd:enumeration value="JES/NEE"/>
          <xsd:enumeration value="log"/>
          <xsd:enumeration value="policy/politique"/>
          <xsd:enumeration value="report/rapport"/>
          <xsd:enumeration value="speaking points/notes d'allocu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955EA8-4CB6-4F98-B93D-D0441B582217}">
  <ds:schemaRefs>
    <ds:schemaRef ds:uri="http://schemas.openxmlformats.org/officeDocument/2006/bibliography"/>
  </ds:schemaRefs>
</ds:datastoreItem>
</file>

<file path=customXml/itemProps2.xml><?xml version="1.0" encoding="utf-8"?>
<ds:datastoreItem xmlns:ds="http://schemas.openxmlformats.org/officeDocument/2006/customXml" ds:itemID="{126632D2-17AC-4D87-9C92-B9BC7823D6AC}">
  <ds:schemaRefs>
    <ds:schemaRef ds:uri="http://schemas.microsoft.com/office/2006/metadata/properties"/>
    <ds:schemaRef ds:uri="http://schemas.microsoft.com/office/infopath/2007/PartnerControls"/>
    <ds:schemaRef ds:uri="ee5a1490-a780-4a4e-b617-2a7b7d300ac2"/>
    <ds:schemaRef ds:uri="eca75663-3d7c-4072-8b9a-c9c44c961132"/>
  </ds:schemaRefs>
</ds:datastoreItem>
</file>

<file path=customXml/itemProps3.xml><?xml version="1.0" encoding="utf-8"?>
<ds:datastoreItem xmlns:ds="http://schemas.openxmlformats.org/officeDocument/2006/customXml" ds:itemID="{5A9A2300-4C1E-4807-A7B4-DC4FA9F9D803}">
  <ds:schemaRefs>
    <ds:schemaRef ds:uri="http://schemas.microsoft.com/sharepoint/v3/contenttype/forms"/>
  </ds:schemaRefs>
</ds:datastoreItem>
</file>

<file path=customXml/itemProps4.xml><?xml version="1.0" encoding="utf-8"?>
<ds:datastoreItem xmlns:ds="http://schemas.openxmlformats.org/officeDocument/2006/customXml" ds:itemID="{2A6D9EB0-9003-4E3A-8A2D-3EBA0AC22B99}">
  <ds:schemaRefs>
    <ds:schemaRef ds:uri="http://schemas.microsoft.com/sharepoint/events"/>
  </ds:schemaRefs>
</ds:datastoreItem>
</file>

<file path=customXml/itemProps5.xml><?xml version="1.0" encoding="utf-8"?>
<ds:datastoreItem xmlns:ds="http://schemas.openxmlformats.org/officeDocument/2006/customXml" ds:itemID="{45CE5ACB-FC5F-41DB-9E30-A25A88C18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5a1490-a780-4a4e-b617-2a7b7d300ac2"/>
    <ds:schemaRef ds:uri="eca75663-3d7c-4072-8b9a-c9c44c9611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2053</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Correia, Adelaide</dc:creator>
  <cp:keywords/>
  <dc:description/>
  <cp:lastModifiedBy>Bellemare, Martine M [NC]</cp:lastModifiedBy>
  <cp:revision>4</cp:revision>
  <cp:lastPrinted>2025-01-15T19:40:00Z</cp:lastPrinted>
  <dcterms:created xsi:type="dcterms:W3CDTF">2025-01-22T19:44:00Z</dcterms:created>
  <dcterms:modified xsi:type="dcterms:W3CDTF">2025-02-03T20:44:00Z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5d617-256d-4284-aedb-1064be1c4b48_Enabled">
    <vt:lpwstr>true</vt:lpwstr>
  </property>
  <property fmtid="{D5CDD505-2E9C-101B-9397-08002B2CF9AE}" pid="3" name="MSIP_Label_3515d617-256d-4284-aedb-1064be1c4b48_SetDate">
    <vt:lpwstr>2023-01-11T15:09:09Z</vt:lpwstr>
  </property>
  <property fmtid="{D5CDD505-2E9C-101B-9397-08002B2CF9AE}" pid="4" name="MSIP_Label_3515d617-256d-4284-aedb-1064be1c4b48_Method">
    <vt:lpwstr>Privileged</vt:lpwstr>
  </property>
  <property fmtid="{D5CDD505-2E9C-101B-9397-08002B2CF9AE}" pid="5" name="MSIP_Label_3515d617-256d-4284-aedb-1064be1c4b48_Name">
    <vt:lpwstr>3515d617-256d-4284-aedb-1064be1c4b48</vt:lpwstr>
  </property>
  <property fmtid="{D5CDD505-2E9C-101B-9397-08002B2CF9AE}" pid="6" name="MSIP_Label_3515d617-256d-4284-aedb-1064be1c4b48_SiteId">
    <vt:lpwstr>6397df10-4595-4047-9c4f-03311282152b</vt:lpwstr>
  </property>
  <property fmtid="{D5CDD505-2E9C-101B-9397-08002B2CF9AE}" pid="7" name="MSIP_Label_3515d617-256d-4284-aedb-1064be1c4b48_ActionId">
    <vt:lpwstr>478df26d-4669-4cf7-adda-9bc244b6d5a0</vt:lpwstr>
  </property>
  <property fmtid="{D5CDD505-2E9C-101B-9397-08002B2CF9AE}" pid="8" name="MSIP_Label_3515d617-256d-4284-aedb-1064be1c4b48_ContentBits">
    <vt:lpwstr>0</vt:lpwstr>
  </property>
  <property fmtid="{D5CDD505-2E9C-101B-9397-08002B2CF9AE}" pid="9" name="ContentTypeId">
    <vt:lpwstr>0x010100DB2EE0DB5371CA4A85C3290B7E17C0D3</vt:lpwstr>
  </property>
  <property fmtid="{D5CDD505-2E9C-101B-9397-08002B2CF9AE}" pid="10" name="_dlc_DocIdItemGuid">
    <vt:lpwstr>1cbc057b-c47a-47a3-b705-3e077ce405b3</vt:lpwstr>
  </property>
  <property fmtid="{D5CDD505-2E9C-101B-9397-08002B2CF9AE}" pid="11" name="MediaServiceImageTags">
    <vt:lpwstr/>
  </property>
</Properties>
</file>